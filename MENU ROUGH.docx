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51" w:tblpY="-28"/>
        <w:tblW w:w="0" w:type="auto"/>
        <w:tblLook w:val="04A0" w:firstRow="1" w:lastRow="0" w:firstColumn="1" w:lastColumn="0" w:noHBand="0" w:noVBand="1"/>
      </w:tblPr>
      <w:tblGrid>
        <w:gridCol w:w="4990"/>
        <w:gridCol w:w="4360"/>
      </w:tblGrid>
      <w:tr w:rsidR="00C153B3" w:rsidRPr="00643663" w14:paraId="5971D410" w14:textId="77777777" w:rsidTr="00757F73">
        <w:tc>
          <w:tcPr>
            <w:tcW w:w="4990" w:type="dxa"/>
          </w:tcPr>
          <w:p w14:paraId="6BE51A37" w14:textId="7C52D14E" w:rsidR="00C153B3" w:rsidRPr="00DF67A9" w:rsidRDefault="00C153B3" w:rsidP="00757F73">
            <w:pPr>
              <w:jc w:val="center"/>
              <w:rPr>
                <w:b/>
                <w:bCs/>
              </w:rPr>
            </w:pPr>
            <w:bookmarkStart w:id="0" w:name="_Hlk56500165"/>
            <w:r w:rsidRPr="00DF67A9">
              <w:rPr>
                <w:b/>
                <w:bCs/>
              </w:rPr>
              <w:t>Appetizers</w:t>
            </w:r>
          </w:p>
        </w:tc>
        <w:tc>
          <w:tcPr>
            <w:tcW w:w="4360" w:type="dxa"/>
          </w:tcPr>
          <w:p w14:paraId="4F2BABFC" w14:textId="77777777" w:rsidR="00C153B3" w:rsidRPr="00643663" w:rsidRDefault="00C153B3" w:rsidP="00757F73"/>
        </w:tc>
      </w:tr>
      <w:tr w:rsidR="00C153B3" w:rsidRPr="00643663" w14:paraId="6C5F41AE" w14:textId="77777777" w:rsidTr="00757F73">
        <w:tc>
          <w:tcPr>
            <w:tcW w:w="4990" w:type="dxa"/>
          </w:tcPr>
          <w:p w14:paraId="5BA869F1" w14:textId="108846B6" w:rsidR="00C153B3" w:rsidRDefault="00C153B3" w:rsidP="00757F73">
            <w:r w:rsidRPr="00643663">
              <w:t xml:space="preserve">Aloo Tikki Chaat </w:t>
            </w:r>
            <w:r>
              <w:t xml:space="preserve"> </w:t>
            </w:r>
          </w:p>
          <w:p w14:paraId="570D8138" w14:textId="77777777" w:rsidR="00392B34" w:rsidRDefault="00392B34" w:rsidP="00757F73"/>
          <w:p w14:paraId="7EE14AC4" w14:textId="405A55A4" w:rsidR="00392B34" w:rsidRPr="00643663" w:rsidRDefault="00392B34" w:rsidP="00757F73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simple and tasty street food prepared from potato with other </w:t>
            </w:r>
            <w:r w:rsidRPr="00392B34">
              <w:rPr>
                <w:rStyle w:val="Emphasis"/>
                <w:rFonts w:ascii="Arial" w:hAnsi="Arial" w:cs="Arial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chaat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chutneys, yogurt and spices</w:t>
            </w:r>
          </w:p>
        </w:tc>
        <w:tc>
          <w:tcPr>
            <w:tcW w:w="4360" w:type="dxa"/>
          </w:tcPr>
          <w:p w14:paraId="23FE430E" w14:textId="77777777" w:rsidR="00C153B3" w:rsidRPr="00643663" w:rsidRDefault="00C153B3" w:rsidP="00757F73">
            <w:r w:rsidRPr="00643663">
              <w:t>6.99</w:t>
            </w:r>
          </w:p>
        </w:tc>
      </w:tr>
      <w:tr w:rsidR="00C153B3" w:rsidRPr="00643663" w14:paraId="05575EEE" w14:textId="77777777" w:rsidTr="00757F73">
        <w:tc>
          <w:tcPr>
            <w:tcW w:w="4990" w:type="dxa"/>
          </w:tcPr>
          <w:p w14:paraId="288B70CE" w14:textId="70013ADB" w:rsidR="00C153B3" w:rsidRDefault="00C153B3" w:rsidP="00757F73">
            <w:pPr>
              <w:rPr>
                <w:color w:val="FF0000"/>
              </w:rPr>
            </w:pPr>
            <w:r w:rsidRPr="00643663">
              <w:t>Chaat Pap</w:t>
            </w:r>
            <w:r w:rsidR="00392B34">
              <w:t>r</w:t>
            </w:r>
            <w:r w:rsidRPr="00643663">
              <w:t>i</w:t>
            </w:r>
            <w:r w:rsidRPr="00643663">
              <w:tab/>
            </w:r>
            <w:r w:rsidR="00757F73" w:rsidRPr="00757F73">
              <w:rPr>
                <w:color w:val="FF0000"/>
              </w:rPr>
              <w:t>SPECIAL</w:t>
            </w:r>
          </w:p>
          <w:p w14:paraId="294F91D3" w14:textId="77777777" w:rsidR="00392B34" w:rsidRDefault="00392B34" w:rsidP="00757F73">
            <w:pPr>
              <w:rPr>
                <w:color w:val="FF0000"/>
              </w:rPr>
            </w:pPr>
          </w:p>
          <w:p w14:paraId="1D67A8FF" w14:textId="6666E3F8" w:rsidR="00392B34" w:rsidRPr="00643663" w:rsidRDefault="00392B34" w:rsidP="00757F73">
            <w:r>
              <w:rPr>
                <w:rFonts w:ascii="Arial" w:hAnsi="Arial" w:cs="Arial"/>
                <w:color w:val="202124"/>
                <w:shd w:val="clear" w:color="auto" w:fill="FFFFFF"/>
              </w:rPr>
              <w:t>popular street food is made with crispy </w:t>
            </w:r>
            <w:r w:rsidRPr="00392B34">
              <w:rPr>
                <w:rFonts w:ascii="Arial" w:hAnsi="Arial" w:cs="Arial"/>
                <w:color w:val="202124"/>
                <w:shd w:val="clear" w:color="auto" w:fill="FFFFFF"/>
              </w:rPr>
              <w:t>pap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r</w:t>
            </w:r>
            <w:r w:rsidRPr="00392B34">
              <w:rPr>
                <w:rFonts w:ascii="Arial" w:hAnsi="Arial" w:cs="Arial"/>
                <w:color w:val="202124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(wheat crackers), sev (thin gram flour noodles), yogurt, and a variety of chutneys.</w:t>
            </w:r>
          </w:p>
        </w:tc>
        <w:tc>
          <w:tcPr>
            <w:tcW w:w="4360" w:type="dxa"/>
          </w:tcPr>
          <w:p w14:paraId="2CCB10FC" w14:textId="77777777" w:rsidR="00C153B3" w:rsidRPr="00643663" w:rsidRDefault="00C153B3" w:rsidP="00757F73">
            <w:r w:rsidRPr="00643663">
              <w:t>6.99</w:t>
            </w:r>
          </w:p>
        </w:tc>
      </w:tr>
      <w:tr w:rsidR="00C153B3" w:rsidRPr="00643663" w14:paraId="0E683F67" w14:textId="77777777" w:rsidTr="00757F73">
        <w:tc>
          <w:tcPr>
            <w:tcW w:w="4990" w:type="dxa"/>
          </w:tcPr>
          <w:p w14:paraId="74F25A8A" w14:textId="14447C22" w:rsidR="00C153B3" w:rsidRDefault="00C153B3" w:rsidP="00757F73">
            <w:r w:rsidRPr="00643663">
              <w:t>Samosa Chaat</w:t>
            </w:r>
            <w:r w:rsidRPr="00643663">
              <w:tab/>
            </w:r>
          </w:p>
          <w:p w14:paraId="225AF26E" w14:textId="161323C8" w:rsidR="00392B34" w:rsidRDefault="00392B34" w:rsidP="00757F73"/>
          <w:p w14:paraId="77505D82" w14:textId="5D25F11E" w:rsidR="00392B34" w:rsidRDefault="00392B34" w:rsidP="00757F73">
            <w:r>
              <w:rPr>
                <w:rFonts w:ascii="Arial" w:hAnsi="Arial" w:cs="Arial"/>
                <w:color w:val="202124"/>
                <w:shd w:val="clear" w:color="auto" w:fill="FFFFFF"/>
              </w:rPr>
              <w:t>chopped up </w:t>
            </w:r>
            <w:r w:rsidRPr="00392B34">
              <w:rPr>
                <w:rFonts w:ascii="Arial" w:hAnsi="Arial" w:cs="Arial"/>
                <w:color w:val="202124"/>
                <w:shd w:val="clear" w:color="auto" w:fill="FFFFFF"/>
              </w:rPr>
              <w:t>samosas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(savory fried pastries filled with potatoes and peas), and topped with chutney, yogurt, and sev (those thin fried potato bits).</w:t>
            </w:r>
          </w:p>
          <w:p w14:paraId="03E1799A" w14:textId="7E9D55D2" w:rsidR="00392B34" w:rsidRPr="00643663" w:rsidRDefault="00392B34" w:rsidP="00757F73"/>
        </w:tc>
        <w:tc>
          <w:tcPr>
            <w:tcW w:w="4360" w:type="dxa"/>
          </w:tcPr>
          <w:p w14:paraId="7C02B1B4" w14:textId="77777777" w:rsidR="00C153B3" w:rsidRPr="00643663" w:rsidRDefault="00C153B3" w:rsidP="00757F73">
            <w:r w:rsidRPr="00643663">
              <w:t>6.99</w:t>
            </w:r>
          </w:p>
        </w:tc>
      </w:tr>
      <w:tr w:rsidR="00C153B3" w:rsidRPr="00643663" w14:paraId="164DB2FF" w14:textId="77777777" w:rsidTr="00757F73">
        <w:tc>
          <w:tcPr>
            <w:tcW w:w="4990" w:type="dxa"/>
          </w:tcPr>
          <w:p w14:paraId="792BEA98" w14:textId="77777777" w:rsidR="00C153B3" w:rsidRDefault="00C153B3" w:rsidP="00757F73">
            <w:r w:rsidRPr="00643663">
              <w:t>Bhel puri</w:t>
            </w:r>
            <w:r w:rsidRPr="00643663">
              <w:tab/>
            </w:r>
            <w:r>
              <w:t>***</w:t>
            </w:r>
          </w:p>
          <w:p w14:paraId="6C4D611E" w14:textId="77777777" w:rsidR="00392B34" w:rsidRDefault="00392B34" w:rsidP="00757F73"/>
          <w:p w14:paraId="50551361" w14:textId="3B605BC8" w:rsidR="00392B34" w:rsidRPr="00643663" w:rsidRDefault="00392B34" w:rsidP="00757F73">
            <w:r w:rsidRPr="00392B34">
              <w:t>chaat snack made with puffed rice, chaat chutneys, veggies &amp; Sev.</w:t>
            </w:r>
          </w:p>
        </w:tc>
        <w:tc>
          <w:tcPr>
            <w:tcW w:w="4360" w:type="dxa"/>
          </w:tcPr>
          <w:p w14:paraId="6AD55C95" w14:textId="77777777" w:rsidR="00C153B3" w:rsidRPr="00643663" w:rsidRDefault="00C153B3" w:rsidP="00757F73">
            <w:r>
              <w:t>5</w:t>
            </w:r>
            <w:r w:rsidRPr="00643663">
              <w:t>.99</w:t>
            </w:r>
          </w:p>
        </w:tc>
      </w:tr>
      <w:tr w:rsidR="00095577" w:rsidRPr="00643663" w14:paraId="361E8818" w14:textId="77777777" w:rsidTr="00757F73">
        <w:tc>
          <w:tcPr>
            <w:tcW w:w="4990" w:type="dxa"/>
          </w:tcPr>
          <w:p w14:paraId="137AC597" w14:textId="77777777" w:rsidR="00095577" w:rsidRDefault="00095577" w:rsidP="00757F73">
            <w:r>
              <w:t>Vada pav</w:t>
            </w:r>
          </w:p>
          <w:p w14:paraId="2327F26B" w14:textId="77777777" w:rsidR="00392B34" w:rsidRDefault="00392B34" w:rsidP="00757F73"/>
          <w:p w14:paraId="3D85F65F" w14:textId="1D32A91F" w:rsidR="00392B34" w:rsidRPr="00643663" w:rsidRDefault="00392B34" w:rsidP="00757F73">
            <w:r>
              <w:t>(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potatoes that are deep-fried in chickpea batter, and </w:t>
            </w:r>
            <w:r w:rsidRPr="00392B34">
              <w:rPr>
                <w:rFonts w:ascii="Arial" w:hAnsi="Arial" w:cs="Arial"/>
                <w:color w:val="202124"/>
                <w:shd w:val="clear" w:color="auto" w:fill="FFFFFF"/>
              </w:rPr>
              <w:t>pav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, or white bread rolls.)</w:t>
            </w:r>
          </w:p>
        </w:tc>
        <w:tc>
          <w:tcPr>
            <w:tcW w:w="4360" w:type="dxa"/>
          </w:tcPr>
          <w:p w14:paraId="574967C3" w14:textId="5B9C515D" w:rsidR="00095577" w:rsidRDefault="00757F73" w:rsidP="00757F73">
            <w:r>
              <w:t>3.99</w:t>
            </w:r>
          </w:p>
        </w:tc>
      </w:tr>
      <w:tr w:rsidR="00095577" w:rsidRPr="00643663" w14:paraId="45AC6B16" w14:textId="77777777" w:rsidTr="00757F73">
        <w:tc>
          <w:tcPr>
            <w:tcW w:w="4990" w:type="dxa"/>
          </w:tcPr>
          <w:p w14:paraId="6A177773" w14:textId="77777777" w:rsidR="00095577" w:rsidRDefault="00095577" w:rsidP="00757F73">
            <w:pPr>
              <w:rPr>
                <w:color w:val="FF0000"/>
              </w:rPr>
            </w:pPr>
            <w:r>
              <w:t>Desi burger</w:t>
            </w:r>
            <w:r w:rsidR="00757F73">
              <w:t xml:space="preserve">     </w:t>
            </w:r>
            <w:r w:rsidR="00757F73" w:rsidRPr="00CC3DE2">
              <w:rPr>
                <w:color w:val="FF0000"/>
              </w:rPr>
              <w:t>SPECIAL</w:t>
            </w:r>
          </w:p>
          <w:p w14:paraId="4E1DCA3C" w14:textId="77777777" w:rsidR="006B1C05" w:rsidRDefault="006B1C05" w:rsidP="00757F73"/>
          <w:p w14:paraId="3FCF2C2F" w14:textId="44EAB5B0" w:rsidR="006B1C05" w:rsidRPr="006B1C05" w:rsidRDefault="006B1C05" w:rsidP="00757F73">
            <w:r w:rsidRPr="006B1C05">
              <w:t>(</w:t>
            </w:r>
            <w:r>
              <w:t>Indian</w:t>
            </w:r>
            <w:r w:rsidRPr="006B1C05">
              <w:t>-inspired burger combines lightly spiced</w:t>
            </w:r>
            <w:r>
              <w:t xml:space="preserve"> mashed potatoes</w:t>
            </w:r>
            <w:r w:rsidR="000A32C3">
              <w:t>, veggies and special spice mix</w:t>
            </w:r>
            <w:r w:rsidRPr="006B1C05">
              <w:t xml:space="preserve">. The whole is topped with a creamy yogurt and </w:t>
            </w:r>
            <w:r w:rsidR="008100F2" w:rsidRPr="006B1C05">
              <w:t>coriander-based</w:t>
            </w:r>
            <w:r w:rsidRPr="006B1C05">
              <w:t xml:space="preserve"> garnish and sandwiched between warm buns.</w:t>
            </w:r>
            <w:r w:rsidR="000A32C3">
              <w:t>)</w:t>
            </w:r>
          </w:p>
        </w:tc>
        <w:tc>
          <w:tcPr>
            <w:tcW w:w="4360" w:type="dxa"/>
          </w:tcPr>
          <w:p w14:paraId="09DEDC0C" w14:textId="051FEFA0" w:rsidR="00095577" w:rsidRDefault="00757F73" w:rsidP="00757F73">
            <w:r>
              <w:t>6.99</w:t>
            </w:r>
          </w:p>
        </w:tc>
      </w:tr>
      <w:tr w:rsidR="00095577" w:rsidRPr="00643663" w14:paraId="4F649719" w14:textId="77777777" w:rsidTr="00757F73">
        <w:tc>
          <w:tcPr>
            <w:tcW w:w="4990" w:type="dxa"/>
          </w:tcPr>
          <w:p w14:paraId="4E6D22AD" w14:textId="77777777" w:rsidR="00095577" w:rsidRDefault="00095577" w:rsidP="00757F73">
            <w:r>
              <w:t>Desi grilled sandwich</w:t>
            </w:r>
          </w:p>
          <w:p w14:paraId="624FC312" w14:textId="77777777" w:rsidR="000A32C3" w:rsidRDefault="000A32C3" w:rsidP="00757F73"/>
          <w:p w14:paraId="41539C30" w14:textId="4C7E7900" w:rsidR="00F45F67" w:rsidRPr="00F45F67" w:rsidRDefault="00F45F67" w:rsidP="00F45F67">
            <w:r>
              <w:t>(</w:t>
            </w:r>
            <w:r w:rsidRPr="008100F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gooey</w:t>
            </w:r>
            <w:r w:rsidR="008100F2" w:rsidRPr="008100F2">
              <w:t xml:space="preserve"> match made in heaven</w:t>
            </w:r>
            <w:r w:rsidR="008100F2">
              <w:t>, filled with cheese</w:t>
            </w:r>
            <w:r>
              <w:t xml:space="preserve">, finely chopped </w:t>
            </w:r>
            <w:r w:rsidR="008100F2">
              <w:t>veggie</w:t>
            </w:r>
            <w:r>
              <w:t xml:space="preserve">s and our special </w:t>
            </w:r>
            <w:r w:rsidR="008100F2">
              <w:t>s</w:t>
            </w:r>
            <w:r>
              <w:t>pice mix. It</w:t>
            </w:r>
            <w:r w:rsidRPr="00F45F67">
              <w:t xml:space="preserve"> starts with a sturdy bread, lots of cheese and a smear of</w:t>
            </w:r>
            <w:r>
              <w:t xml:space="preserve"> butter and</w:t>
            </w:r>
            <w:del w:id="1" w:author="Unknown">
              <w:r w:rsidRPr="00F45F67">
                <w:delText>butter</w:delText>
              </w:r>
            </w:del>
            <w:r w:rsidRPr="00F45F67">
              <w:t> mayonnaise</w:t>
            </w:r>
            <w:r>
              <w:t>)</w:t>
            </w:r>
          </w:p>
          <w:p w14:paraId="200348D2" w14:textId="0BB1A79A" w:rsidR="008100F2" w:rsidRDefault="00F45F67" w:rsidP="00F45F67">
            <w:r w:rsidRPr="00F45F67">
              <w:rPr>
                <w:rFonts w:ascii="Segoe UI" w:eastAsia="Times New Roman" w:hAnsi="Segoe UI" w:cs="Segoe UI"/>
                <w:i/>
                <w:iCs/>
                <w:color w:val="424242"/>
                <w:sz w:val="27"/>
                <w:szCs w:val="27"/>
                <w:lang w:eastAsia="en-CA"/>
              </w:rPr>
              <w:t xml:space="preserve"> </w:t>
            </w:r>
          </w:p>
        </w:tc>
        <w:tc>
          <w:tcPr>
            <w:tcW w:w="4360" w:type="dxa"/>
          </w:tcPr>
          <w:p w14:paraId="390D5437" w14:textId="0A60943C" w:rsidR="00095577" w:rsidRDefault="00757F73" w:rsidP="00757F73">
            <w:r>
              <w:t>6.99</w:t>
            </w:r>
          </w:p>
        </w:tc>
      </w:tr>
      <w:tr w:rsidR="00095577" w:rsidRPr="00643663" w14:paraId="6CC3D97A" w14:textId="77777777" w:rsidTr="00757F73">
        <w:tc>
          <w:tcPr>
            <w:tcW w:w="4990" w:type="dxa"/>
          </w:tcPr>
          <w:p w14:paraId="0D3CB972" w14:textId="77777777" w:rsidR="00095577" w:rsidRDefault="00095577" w:rsidP="00757F73">
            <w:r>
              <w:t>Kathi roll</w:t>
            </w:r>
          </w:p>
          <w:p w14:paraId="1F5D97BD" w14:textId="77777777" w:rsidR="00F45F67" w:rsidRDefault="00F45F67" w:rsidP="00757F73"/>
          <w:p w14:paraId="2E95E224" w14:textId="1613E924" w:rsidR="00F45F67" w:rsidRDefault="00F45F67" w:rsidP="00757F73">
            <w:r>
              <w:t>(</w:t>
            </w:r>
            <w:r w:rsidRPr="00F45F67">
              <w:t>warm, layered parathas filled with spicy paneer, mixed peppers</w:t>
            </w:r>
            <w:r>
              <w:t>,</w:t>
            </w:r>
            <w:r w:rsidRPr="00F45F67">
              <w:t xml:space="preserve"> sweet caramelized onions</w:t>
            </w:r>
            <w:r>
              <w:t>, special spice mix and inhouse dressing</w:t>
            </w:r>
            <w:r w:rsidR="00330DCF">
              <w:t>s</w:t>
            </w:r>
            <w:r>
              <w:t>)</w:t>
            </w:r>
          </w:p>
          <w:p w14:paraId="254D0363" w14:textId="21FAD3A3" w:rsidR="00F45F67" w:rsidRDefault="00F45F67" w:rsidP="00757F73"/>
        </w:tc>
        <w:tc>
          <w:tcPr>
            <w:tcW w:w="4360" w:type="dxa"/>
          </w:tcPr>
          <w:p w14:paraId="1687A4A4" w14:textId="5676131C" w:rsidR="00095577" w:rsidRDefault="00757F73" w:rsidP="00757F73">
            <w:r>
              <w:t>7.99</w:t>
            </w:r>
          </w:p>
        </w:tc>
      </w:tr>
      <w:tr w:rsidR="00C153B3" w:rsidRPr="00643663" w14:paraId="293A0B0F" w14:textId="77777777" w:rsidTr="00757F73">
        <w:tc>
          <w:tcPr>
            <w:tcW w:w="4990" w:type="dxa"/>
          </w:tcPr>
          <w:p w14:paraId="1821C45A" w14:textId="77777777" w:rsidR="00C153B3" w:rsidRDefault="00C153B3" w:rsidP="00757F73">
            <w:r w:rsidRPr="00643663">
              <w:t>Veg pakora 4pc</w:t>
            </w:r>
            <w:r>
              <w:t xml:space="preserve"> ***</w:t>
            </w:r>
          </w:p>
          <w:p w14:paraId="7682B466" w14:textId="77777777" w:rsidR="00F45F67" w:rsidRDefault="00F45F67" w:rsidP="00757F73"/>
          <w:p w14:paraId="3DD8A5A5" w14:textId="421F789E" w:rsidR="00F45F67" w:rsidRPr="00643663" w:rsidRDefault="00F45F67" w:rsidP="00757F73">
            <w:r>
              <w:lastRenderedPageBreak/>
              <w:t>(</w:t>
            </w:r>
            <w:r w:rsidRPr="00F45F67">
              <w:t xml:space="preserve">chickpea fritters filled with </w:t>
            </w:r>
            <w:r w:rsidR="00330DCF">
              <w:t>chopped p</w:t>
            </w:r>
            <w:r w:rsidRPr="00F45F67">
              <w:t>otatoes, onions, spinach, and cilantro</w:t>
            </w:r>
            <w:r w:rsidR="00330DCF">
              <w:t xml:space="preserve"> and served with our special sauces)</w:t>
            </w:r>
          </w:p>
        </w:tc>
        <w:tc>
          <w:tcPr>
            <w:tcW w:w="4360" w:type="dxa"/>
          </w:tcPr>
          <w:p w14:paraId="3B578FF2" w14:textId="77777777" w:rsidR="00C153B3" w:rsidRPr="00643663" w:rsidRDefault="00C153B3" w:rsidP="00757F73">
            <w:r>
              <w:lastRenderedPageBreak/>
              <w:t>3</w:t>
            </w:r>
            <w:r w:rsidRPr="00643663">
              <w:t>.99</w:t>
            </w:r>
          </w:p>
        </w:tc>
      </w:tr>
      <w:tr w:rsidR="00C153B3" w:rsidRPr="00643663" w14:paraId="61D187F5" w14:textId="77777777" w:rsidTr="00757F73">
        <w:tc>
          <w:tcPr>
            <w:tcW w:w="4990" w:type="dxa"/>
          </w:tcPr>
          <w:p w14:paraId="11E316A3" w14:textId="77777777" w:rsidR="00C153B3" w:rsidRDefault="00C153B3" w:rsidP="00757F73">
            <w:r w:rsidRPr="00643663">
              <w:t>Gobi pakora</w:t>
            </w:r>
            <w:r>
              <w:t xml:space="preserve"> ***</w:t>
            </w:r>
          </w:p>
          <w:p w14:paraId="14400C1B" w14:textId="77777777" w:rsidR="00330DCF" w:rsidRDefault="00330DCF" w:rsidP="00757F73"/>
          <w:p w14:paraId="32C7179D" w14:textId="11F44EEF" w:rsidR="00330DCF" w:rsidRPr="00643663" w:rsidRDefault="00330DCF" w:rsidP="00757F73">
            <w:r>
              <w:t>(</w:t>
            </w:r>
            <w:r w:rsidRPr="00F45F67">
              <w:t>chickpea fritters filled with</w:t>
            </w:r>
            <w:r>
              <w:t xml:space="preserve"> cauliflower</w:t>
            </w:r>
            <w:r w:rsidRPr="00F45F67">
              <w:t xml:space="preserve"> and cilantro</w:t>
            </w:r>
            <w:r>
              <w:t xml:space="preserve"> and served with our special sauces)</w:t>
            </w:r>
          </w:p>
        </w:tc>
        <w:tc>
          <w:tcPr>
            <w:tcW w:w="4360" w:type="dxa"/>
          </w:tcPr>
          <w:p w14:paraId="1AE1C1B9" w14:textId="77777777" w:rsidR="00C153B3" w:rsidRPr="00643663" w:rsidRDefault="00C153B3" w:rsidP="00757F73">
            <w:r>
              <w:t>4</w:t>
            </w:r>
            <w:r w:rsidRPr="00643663">
              <w:t>.99</w:t>
            </w:r>
          </w:p>
        </w:tc>
      </w:tr>
      <w:tr w:rsidR="00C153B3" w:rsidRPr="00643663" w14:paraId="56376F5A" w14:textId="77777777" w:rsidTr="00757F73">
        <w:tc>
          <w:tcPr>
            <w:tcW w:w="4990" w:type="dxa"/>
          </w:tcPr>
          <w:p w14:paraId="5872653D" w14:textId="77777777" w:rsidR="00C153B3" w:rsidRDefault="00C153B3" w:rsidP="00757F73">
            <w:r w:rsidRPr="00643663">
              <w:t>Paneer pakora 4pc</w:t>
            </w:r>
          </w:p>
          <w:p w14:paraId="77290448" w14:textId="7470B3E0" w:rsidR="00330DCF" w:rsidRDefault="00330DCF" w:rsidP="00757F73"/>
          <w:p w14:paraId="22B1A099" w14:textId="3F4F8896" w:rsidR="00330DCF" w:rsidRDefault="00330DCF" w:rsidP="00757F73">
            <w:r>
              <w:t>(</w:t>
            </w:r>
            <w:r w:rsidRPr="00F45F67">
              <w:t>chickpea fritters filled wi</w:t>
            </w:r>
            <w:r>
              <w:t>th slices of panner</w:t>
            </w:r>
            <w:r w:rsidRPr="00F45F67">
              <w:t xml:space="preserve"> and cilantro</w:t>
            </w:r>
            <w:r>
              <w:t xml:space="preserve"> and served with our special sauces)</w:t>
            </w:r>
          </w:p>
          <w:p w14:paraId="3E59B339" w14:textId="37A2AF3A" w:rsidR="00330DCF" w:rsidRPr="00643663" w:rsidRDefault="00330DCF" w:rsidP="00757F73"/>
        </w:tc>
        <w:tc>
          <w:tcPr>
            <w:tcW w:w="4360" w:type="dxa"/>
          </w:tcPr>
          <w:p w14:paraId="123D56CB" w14:textId="77777777" w:rsidR="00C153B3" w:rsidRPr="00643663" w:rsidRDefault="00C153B3" w:rsidP="00757F73">
            <w:r>
              <w:t>4</w:t>
            </w:r>
            <w:r w:rsidRPr="00643663">
              <w:t>.99</w:t>
            </w:r>
          </w:p>
        </w:tc>
      </w:tr>
      <w:tr w:rsidR="00C153B3" w:rsidRPr="00643663" w14:paraId="663566C8" w14:textId="77777777" w:rsidTr="00757F73">
        <w:tc>
          <w:tcPr>
            <w:tcW w:w="4990" w:type="dxa"/>
          </w:tcPr>
          <w:p w14:paraId="1B8B6BAE" w14:textId="77777777" w:rsidR="00C153B3" w:rsidRDefault="00C153B3" w:rsidP="00757F73">
            <w:r w:rsidRPr="00643663">
              <w:t>Aloo pakora</w:t>
            </w:r>
            <w:r>
              <w:t xml:space="preserve"> ***</w:t>
            </w:r>
          </w:p>
          <w:p w14:paraId="20BD5895" w14:textId="26E4F1BE" w:rsidR="00330DCF" w:rsidRDefault="00013496" w:rsidP="00757F73">
            <w:r>
              <w:t xml:space="preserve"> </w:t>
            </w:r>
          </w:p>
          <w:p w14:paraId="27B7C615" w14:textId="1DCE5DE7" w:rsidR="00330DCF" w:rsidRPr="00643663" w:rsidRDefault="00330DCF" w:rsidP="00757F73">
            <w:r>
              <w:t>(</w:t>
            </w:r>
            <w:r w:rsidRPr="00F45F67">
              <w:t>chickpea fritters filled with</w:t>
            </w:r>
            <w:r>
              <w:t xml:space="preserve"> thinly sliced potatoes</w:t>
            </w:r>
            <w:r w:rsidRPr="00F45F67">
              <w:t xml:space="preserve"> and cilantro</w:t>
            </w:r>
            <w:r>
              <w:t xml:space="preserve"> and served with our special sauces)</w:t>
            </w:r>
          </w:p>
        </w:tc>
        <w:tc>
          <w:tcPr>
            <w:tcW w:w="4360" w:type="dxa"/>
          </w:tcPr>
          <w:p w14:paraId="5036ED2B" w14:textId="77777777" w:rsidR="00C153B3" w:rsidRPr="00643663" w:rsidRDefault="00C153B3" w:rsidP="00757F73">
            <w:r>
              <w:t>3.99</w:t>
            </w:r>
          </w:p>
        </w:tc>
      </w:tr>
      <w:tr w:rsidR="00C153B3" w:rsidRPr="00643663" w14:paraId="47341831" w14:textId="77777777" w:rsidTr="00757F73">
        <w:tc>
          <w:tcPr>
            <w:tcW w:w="4990" w:type="dxa"/>
          </w:tcPr>
          <w:p w14:paraId="25E88787" w14:textId="77777777" w:rsidR="00C153B3" w:rsidRDefault="00C153B3" w:rsidP="00757F73">
            <w:r w:rsidRPr="00643663">
              <w:t>Stuffed Bread pakora 4pc</w:t>
            </w:r>
            <w:r w:rsidRPr="00643663">
              <w:tab/>
            </w:r>
            <w:r>
              <w:t>***</w:t>
            </w:r>
          </w:p>
          <w:p w14:paraId="71661682" w14:textId="77777777" w:rsidR="00330DCF" w:rsidRDefault="00330DCF" w:rsidP="00757F73"/>
          <w:p w14:paraId="29B4F088" w14:textId="3A20C435" w:rsidR="00330DCF" w:rsidRPr="00643663" w:rsidRDefault="00330DCF" w:rsidP="00757F73">
            <w:r>
              <w:t>(</w:t>
            </w:r>
            <w:r w:rsidRPr="00F45F67">
              <w:t>chickpea fritters filled with</w:t>
            </w:r>
            <w:r>
              <w:t xml:space="preserve"> mashed potatoes sandwiched between bread and served with our special sauces)</w:t>
            </w:r>
          </w:p>
        </w:tc>
        <w:tc>
          <w:tcPr>
            <w:tcW w:w="4360" w:type="dxa"/>
          </w:tcPr>
          <w:p w14:paraId="1D7C5E23" w14:textId="77777777" w:rsidR="00C153B3" w:rsidRPr="00643663" w:rsidRDefault="00C153B3" w:rsidP="00757F73">
            <w:r>
              <w:t>3</w:t>
            </w:r>
            <w:r w:rsidRPr="00643663">
              <w:t>.99</w:t>
            </w:r>
          </w:p>
        </w:tc>
      </w:tr>
      <w:tr w:rsidR="00C153B3" w:rsidRPr="00643663" w14:paraId="297AFC8F" w14:textId="77777777" w:rsidTr="00757F73">
        <w:tc>
          <w:tcPr>
            <w:tcW w:w="4990" w:type="dxa"/>
          </w:tcPr>
          <w:p w14:paraId="7E4C2BA8" w14:textId="70EEB8FF" w:rsidR="00C153B3" w:rsidRDefault="00A42588" w:rsidP="00757F73">
            <w:r>
              <w:t xml:space="preserve">Tandoori </w:t>
            </w:r>
            <w:r w:rsidR="00C153B3" w:rsidRPr="00643663">
              <w:t>Paneer Tikka</w:t>
            </w:r>
            <w:r w:rsidR="00C153B3">
              <w:t xml:space="preserve"> </w:t>
            </w:r>
          </w:p>
          <w:p w14:paraId="1A7A41B7" w14:textId="77777777" w:rsidR="00330DCF" w:rsidRDefault="00330DCF" w:rsidP="00757F73"/>
          <w:p w14:paraId="3490E179" w14:textId="049AE473" w:rsidR="00330DCF" w:rsidRPr="00643663" w:rsidRDefault="00330DCF" w:rsidP="00757F73">
            <w:r>
              <w:t>(</w:t>
            </w:r>
            <w:r w:rsidRPr="00330DCF">
              <w:t xml:space="preserve">Indian cottages cheese marinated with yogurt and </w:t>
            </w:r>
            <w:r w:rsidR="00A42588">
              <w:t>tandoori</w:t>
            </w:r>
            <w:r w:rsidR="00A42588" w:rsidRPr="00330DCF">
              <w:t xml:space="preserve"> </w:t>
            </w:r>
            <w:r w:rsidRPr="00330DCF">
              <w:t>spices and then grilled until charred</w:t>
            </w:r>
            <w:r>
              <w:t xml:space="preserve"> in our clay oven</w:t>
            </w:r>
            <w:r w:rsidRPr="00330DCF">
              <w:t>. Onion, bell peppers and tomatoes are also added to the marination</w:t>
            </w:r>
            <w:r>
              <w:t xml:space="preserve"> and served with green chutney)</w:t>
            </w:r>
          </w:p>
        </w:tc>
        <w:tc>
          <w:tcPr>
            <w:tcW w:w="4360" w:type="dxa"/>
          </w:tcPr>
          <w:p w14:paraId="3526B859" w14:textId="15AC2C1F" w:rsidR="00C153B3" w:rsidRPr="00643663" w:rsidRDefault="00C153B3" w:rsidP="00757F73">
            <w:r>
              <w:t>1</w:t>
            </w:r>
            <w:r w:rsidR="000124C0">
              <w:t>2</w:t>
            </w:r>
            <w:r>
              <w:t>.99</w:t>
            </w:r>
          </w:p>
        </w:tc>
      </w:tr>
      <w:tr w:rsidR="00C153B3" w:rsidRPr="00643663" w14:paraId="1106352F" w14:textId="77777777" w:rsidTr="00757F73">
        <w:tc>
          <w:tcPr>
            <w:tcW w:w="4990" w:type="dxa"/>
          </w:tcPr>
          <w:p w14:paraId="12AEC3D4" w14:textId="6D4AD1A1" w:rsidR="00C153B3" w:rsidRDefault="00A42588" w:rsidP="00757F73">
            <w:r>
              <w:t xml:space="preserve">Tandoori </w:t>
            </w:r>
            <w:r w:rsidR="00C153B3" w:rsidRPr="00643663">
              <w:t>Mushroom Tikka</w:t>
            </w:r>
            <w:r w:rsidR="00C153B3">
              <w:t xml:space="preserve"> </w:t>
            </w:r>
          </w:p>
          <w:p w14:paraId="45B7DEBE" w14:textId="77777777" w:rsidR="00330DCF" w:rsidRDefault="00330DCF" w:rsidP="00757F73"/>
          <w:p w14:paraId="6E37C5B3" w14:textId="1FE6603A" w:rsidR="00330DCF" w:rsidRPr="00643663" w:rsidRDefault="00330DCF" w:rsidP="00757F73">
            <w:r>
              <w:t xml:space="preserve">(Mushrooms </w:t>
            </w:r>
            <w:r w:rsidRPr="00330DCF">
              <w:t xml:space="preserve">marinated with yogurt and </w:t>
            </w:r>
            <w:r w:rsidR="00A42588">
              <w:t>tandoori</w:t>
            </w:r>
            <w:r w:rsidR="00A42588" w:rsidRPr="00330DCF">
              <w:t xml:space="preserve"> </w:t>
            </w:r>
            <w:r w:rsidRPr="00330DCF">
              <w:t>spices and then grilled until charred</w:t>
            </w:r>
            <w:r>
              <w:t xml:space="preserve"> in our clay oven</w:t>
            </w:r>
            <w:r w:rsidRPr="00330DCF">
              <w:t>. Onion, bell peppers and tomatoes are also added to the marination</w:t>
            </w:r>
            <w:r>
              <w:t xml:space="preserve"> and served with green chutney)</w:t>
            </w:r>
          </w:p>
        </w:tc>
        <w:tc>
          <w:tcPr>
            <w:tcW w:w="4360" w:type="dxa"/>
          </w:tcPr>
          <w:p w14:paraId="6CA8565E" w14:textId="76FA364C" w:rsidR="00C153B3" w:rsidRPr="00643663" w:rsidRDefault="00C153B3" w:rsidP="00757F73">
            <w:r>
              <w:t>1</w:t>
            </w:r>
            <w:r w:rsidR="000124C0">
              <w:t>2</w:t>
            </w:r>
            <w:r>
              <w:t>.99</w:t>
            </w:r>
          </w:p>
        </w:tc>
      </w:tr>
      <w:tr w:rsidR="00C153B3" w:rsidRPr="00643663" w14:paraId="6DA546E5" w14:textId="77777777" w:rsidTr="00757F73">
        <w:tc>
          <w:tcPr>
            <w:tcW w:w="4990" w:type="dxa"/>
          </w:tcPr>
          <w:p w14:paraId="7FBF22E5" w14:textId="77777777" w:rsidR="00C153B3" w:rsidRDefault="00C153B3" w:rsidP="00757F73">
            <w:pPr>
              <w:rPr>
                <w:color w:val="FF0000"/>
              </w:rPr>
            </w:pPr>
            <w:r>
              <w:t xml:space="preserve">Tandoori Soya Chaap </w:t>
            </w:r>
            <w:r w:rsidR="00757F73">
              <w:t xml:space="preserve">      </w:t>
            </w:r>
            <w:r w:rsidR="00757F73" w:rsidRPr="00757F73">
              <w:rPr>
                <w:color w:val="FF0000"/>
              </w:rPr>
              <w:t>SPECIAL</w:t>
            </w:r>
          </w:p>
          <w:p w14:paraId="48501582" w14:textId="77777777" w:rsidR="00330DCF" w:rsidRDefault="00330DCF" w:rsidP="00757F73">
            <w:pPr>
              <w:rPr>
                <w:color w:val="FF0000"/>
              </w:rPr>
            </w:pPr>
          </w:p>
          <w:p w14:paraId="3633083E" w14:textId="4F127562" w:rsidR="00330DCF" w:rsidRPr="00643663" w:rsidRDefault="00330DCF" w:rsidP="00757F73">
            <w:r>
              <w:t>(</w:t>
            </w:r>
            <w:r w:rsidR="00A42588">
              <w:t xml:space="preserve">protein rich soya </w:t>
            </w:r>
            <w:r w:rsidR="00AA094B">
              <w:t xml:space="preserve">chunks </w:t>
            </w:r>
            <w:r w:rsidR="00A42588" w:rsidRPr="00330DCF">
              <w:t xml:space="preserve">marinated with yogurt and </w:t>
            </w:r>
            <w:r w:rsidR="00A42588">
              <w:t xml:space="preserve">tandoori </w:t>
            </w:r>
            <w:r w:rsidR="00A42588" w:rsidRPr="00330DCF">
              <w:t>spices and then grilled until charred</w:t>
            </w:r>
            <w:r w:rsidR="00A42588">
              <w:t xml:space="preserve"> in our clay oven</w:t>
            </w:r>
            <w:r w:rsidR="00A42588" w:rsidRPr="00330DCF">
              <w:t>. Onion, bell peppers and tomatoes are also added to the marination</w:t>
            </w:r>
            <w:r w:rsidR="00A42588">
              <w:t xml:space="preserve"> and served with green chutney</w:t>
            </w:r>
            <w:r w:rsidR="00A42588" w:rsidRPr="00A42588">
              <w:t>.</w:t>
            </w:r>
            <w:r>
              <w:t>)</w:t>
            </w:r>
          </w:p>
        </w:tc>
        <w:tc>
          <w:tcPr>
            <w:tcW w:w="4360" w:type="dxa"/>
          </w:tcPr>
          <w:p w14:paraId="5ED006E4" w14:textId="7DB0B577" w:rsidR="00C153B3" w:rsidRPr="00643663" w:rsidRDefault="00C153B3" w:rsidP="00757F73">
            <w:r>
              <w:t>1</w:t>
            </w:r>
            <w:r w:rsidR="000124C0">
              <w:t>2</w:t>
            </w:r>
            <w:r>
              <w:t>.99</w:t>
            </w:r>
          </w:p>
        </w:tc>
      </w:tr>
      <w:tr w:rsidR="00C153B3" w:rsidRPr="00643663" w14:paraId="4B6A67C3" w14:textId="77777777" w:rsidTr="00757F73">
        <w:tc>
          <w:tcPr>
            <w:tcW w:w="4990" w:type="dxa"/>
          </w:tcPr>
          <w:p w14:paraId="44C5B7F4" w14:textId="32737012" w:rsidR="00C153B3" w:rsidRDefault="00C153B3" w:rsidP="00757F73">
            <w:r>
              <w:t>Soya chilli chaap ***</w:t>
            </w:r>
          </w:p>
          <w:p w14:paraId="119F27A0" w14:textId="77777777" w:rsidR="00AA094B" w:rsidRDefault="00AA094B" w:rsidP="00757F73"/>
          <w:p w14:paraId="789DB8DF" w14:textId="7FBCA0C6" w:rsidR="00A42588" w:rsidRPr="00643663" w:rsidRDefault="00A42588" w:rsidP="00757F73">
            <w:r>
              <w:t xml:space="preserve">(protein rich soya </w:t>
            </w:r>
            <w:r w:rsidR="00C001DB">
              <w:t xml:space="preserve">chunks stir-fried in </w:t>
            </w:r>
            <w:proofErr w:type="spellStart"/>
            <w:r w:rsidR="00C001DB">
              <w:t>indo</w:t>
            </w:r>
            <w:proofErr w:type="spellEnd"/>
            <w:r w:rsidR="00C001DB">
              <w:t xml:space="preserve">-Chinese sauces. </w:t>
            </w:r>
            <w:r w:rsidRPr="00330DCF">
              <w:t>Onion, bell peppers and tomatoes are also added to the marination</w:t>
            </w:r>
            <w:r>
              <w:t xml:space="preserve"> and served with green chutney)</w:t>
            </w:r>
          </w:p>
        </w:tc>
        <w:tc>
          <w:tcPr>
            <w:tcW w:w="4360" w:type="dxa"/>
          </w:tcPr>
          <w:p w14:paraId="55CA429D" w14:textId="37C143EB" w:rsidR="00C153B3" w:rsidRPr="00643663" w:rsidRDefault="00C153B3" w:rsidP="00757F73">
            <w:r>
              <w:t>1</w:t>
            </w:r>
            <w:r w:rsidR="000124C0">
              <w:t>2</w:t>
            </w:r>
            <w:r>
              <w:t>.99</w:t>
            </w:r>
          </w:p>
        </w:tc>
      </w:tr>
      <w:tr w:rsidR="00C153B3" w:rsidRPr="00643663" w14:paraId="0425E4DB" w14:textId="77777777" w:rsidTr="00757F73">
        <w:trPr>
          <w:trHeight w:val="70"/>
        </w:trPr>
        <w:tc>
          <w:tcPr>
            <w:tcW w:w="4990" w:type="dxa"/>
          </w:tcPr>
          <w:p w14:paraId="5A9CFE52" w14:textId="77777777" w:rsidR="00C153B3" w:rsidRDefault="00C153B3" w:rsidP="00757F73">
            <w:r>
              <w:lastRenderedPageBreak/>
              <w:t>Malai Soya Chaap</w:t>
            </w:r>
          </w:p>
          <w:p w14:paraId="3D3697AE" w14:textId="77777777" w:rsidR="00AA094B" w:rsidRDefault="00AA094B" w:rsidP="00757F73"/>
          <w:p w14:paraId="4C1B7ECD" w14:textId="65F8607F" w:rsidR="00AA094B" w:rsidRPr="00643663" w:rsidRDefault="00AA094B" w:rsidP="00757F73">
            <w:r>
              <w:t xml:space="preserve">(protein rich soya chunks </w:t>
            </w:r>
            <w:r w:rsidRPr="00330DCF">
              <w:t>marinated with yogurt and</w:t>
            </w:r>
            <w:r>
              <w:t xml:space="preserve"> mild</w:t>
            </w:r>
            <w:r w:rsidRPr="00330DCF">
              <w:t xml:space="preserve"> </w:t>
            </w:r>
            <w:r>
              <w:t xml:space="preserve">tandoori </w:t>
            </w:r>
            <w:r w:rsidRPr="00330DCF">
              <w:t>spices and then grilled until charred</w:t>
            </w:r>
            <w:r>
              <w:t xml:space="preserve"> in our clay oven and then tossed in cream</w:t>
            </w:r>
            <w:r w:rsidRPr="00330DCF">
              <w:t>. Onion, bell peppers and tomatoes are also added to the marination</w:t>
            </w:r>
            <w:r>
              <w:t xml:space="preserve"> and served with green chutney</w:t>
            </w:r>
            <w:r w:rsidRPr="00A42588">
              <w:t>.</w:t>
            </w:r>
            <w:r>
              <w:t>)</w:t>
            </w:r>
          </w:p>
        </w:tc>
        <w:tc>
          <w:tcPr>
            <w:tcW w:w="4360" w:type="dxa"/>
          </w:tcPr>
          <w:p w14:paraId="55DC6BF1" w14:textId="77777777" w:rsidR="00C153B3" w:rsidRPr="00643663" w:rsidRDefault="00C153B3" w:rsidP="00757F73">
            <w:r>
              <w:t>10.99</w:t>
            </w:r>
          </w:p>
        </w:tc>
      </w:tr>
    </w:tbl>
    <w:p w14:paraId="018AD82E" w14:textId="77777777" w:rsidR="00643663" w:rsidRDefault="00643663" w:rsidP="00643663"/>
    <w:p w14:paraId="46940087" w14:textId="77777777" w:rsidR="00643663" w:rsidRDefault="00643663" w:rsidP="00643663"/>
    <w:p w14:paraId="1F5B8EC5" w14:textId="77777777" w:rsidR="00643663" w:rsidRDefault="00643663" w:rsidP="00643663"/>
    <w:p w14:paraId="5E24D61E" w14:textId="77777777" w:rsidR="00643663" w:rsidRDefault="00643663" w:rsidP="00643663">
      <w:r>
        <w:tab/>
      </w:r>
      <w:r>
        <w:tab/>
      </w:r>
    </w:p>
    <w:p w14:paraId="21CE3CF5" w14:textId="77777777" w:rsidR="00643663" w:rsidRDefault="00643663" w:rsidP="00643663"/>
    <w:p w14:paraId="00053DAD" w14:textId="77777777" w:rsidR="00643663" w:rsidRDefault="00643663" w:rsidP="00643663">
      <w:r>
        <w:t> </w:t>
      </w:r>
    </w:p>
    <w:p w14:paraId="0B8FCA1C" w14:textId="77777777" w:rsidR="00643663" w:rsidRDefault="00643663" w:rsidP="00643663">
      <w:r>
        <w:tab/>
      </w:r>
      <w:r>
        <w:tab/>
      </w:r>
    </w:p>
    <w:tbl>
      <w:tblPr>
        <w:tblStyle w:val="TableGrid"/>
        <w:tblW w:w="0" w:type="auto"/>
        <w:tblInd w:w="-605" w:type="dxa"/>
        <w:tblLook w:val="04A0" w:firstRow="1" w:lastRow="0" w:firstColumn="1" w:lastColumn="0" w:noHBand="0" w:noVBand="1"/>
      </w:tblPr>
      <w:tblGrid>
        <w:gridCol w:w="5152"/>
        <w:gridCol w:w="4198"/>
      </w:tblGrid>
      <w:tr w:rsidR="00DF67A9" w:rsidRPr="00643663" w14:paraId="1C5680AF" w14:textId="59321D1B" w:rsidTr="00C153B3">
        <w:tc>
          <w:tcPr>
            <w:tcW w:w="5152" w:type="dxa"/>
          </w:tcPr>
          <w:p w14:paraId="484BBB1F" w14:textId="1E7C3D2C" w:rsidR="00DF67A9" w:rsidRPr="00DF67A9" w:rsidRDefault="00095577" w:rsidP="00DF6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DF67A9" w:rsidRPr="00DF67A9">
              <w:rPr>
                <w:b/>
                <w:bCs/>
              </w:rPr>
              <w:t>ombos</w:t>
            </w:r>
          </w:p>
        </w:tc>
        <w:tc>
          <w:tcPr>
            <w:tcW w:w="4198" w:type="dxa"/>
          </w:tcPr>
          <w:p w14:paraId="729387D2" w14:textId="77777777" w:rsidR="00DF67A9" w:rsidRPr="00643663" w:rsidRDefault="00DF67A9" w:rsidP="0014776C"/>
        </w:tc>
      </w:tr>
      <w:tr w:rsidR="00DF67A9" w:rsidRPr="00643663" w14:paraId="6096C62C" w14:textId="20CE7C86" w:rsidTr="00C153B3">
        <w:tc>
          <w:tcPr>
            <w:tcW w:w="5152" w:type="dxa"/>
          </w:tcPr>
          <w:p w14:paraId="7B1A312D" w14:textId="77777777" w:rsidR="00DF12F8" w:rsidRDefault="00DF67A9" w:rsidP="0014776C">
            <w:r w:rsidRPr="00643663">
              <w:t xml:space="preserve">Chana </w:t>
            </w:r>
            <w:proofErr w:type="spellStart"/>
            <w:r w:rsidRPr="00643663">
              <w:t>Bhatura</w:t>
            </w:r>
            <w:proofErr w:type="spellEnd"/>
            <w:r w:rsidR="00757F73">
              <w:t xml:space="preserve"> </w:t>
            </w:r>
          </w:p>
          <w:p w14:paraId="6D450646" w14:textId="77777777" w:rsidR="00DF12F8" w:rsidRDefault="00DF12F8" w:rsidP="0014776C"/>
          <w:p w14:paraId="3D938D0B" w14:textId="41931594" w:rsidR="00DF67A9" w:rsidRPr="00643663" w:rsidRDefault="00DF12F8" w:rsidP="0014776C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(traditional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chana masala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is served with a puffy Indian yeast bread. It is food to die for.)</w:t>
            </w:r>
            <w:r w:rsidR="00757F73">
              <w:t xml:space="preserve">     </w:t>
            </w:r>
          </w:p>
        </w:tc>
        <w:tc>
          <w:tcPr>
            <w:tcW w:w="4198" w:type="dxa"/>
          </w:tcPr>
          <w:p w14:paraId="2C8BF6A0" w14:textId="6E842081" w:rsidR="00DF67A9" w:rsidRPr="00643663" w:rsidRDefault="00E34FBE" w:rsidP="0014776C">
            <w:r>
              <w:t>8.99</w:t>
            </w:r>
          </w:p>
        </w:tc>
      </w:tr>
      <w:tr w:rsidR="00DF67A9" w:rsidRPr="00643663" w14:paraId="35414B70" w14:textId="108118B7" w:rsidTr="00C153B3">
        <w:tc>
          <w:tcPr>
            <w:tcW w:w="5152" w:type="dxa"/>
          </w:tcPr>
          <w:p w14:paraId="1CE1A6E9" w14:textId="77777777" w:rsidR="00DF67A9" w:rsidRDefault="00DF67A9" w:rsidP="0014776C">
            <w:r w:rsidRPr="00643663">
              <w:t>Chana puri</w:t>
            </w:r>
            <w:r w:rsidRPr="00643663">
              <w:tab/>
            </w:r>
          </w:p>
          <w:p w14:paraId="2CAD85E0" w14:textId="77777777" w:rsidR="00DF12F8" w:rsidRDefault="00DF12F8" w:rsidP="0014776C"/>
          <w:p w14:paraId="133D6466" w14:textId="1879A34A" w:rsidR="00DF12F8" w:rsidRPr="00643663" w:rsidRDefault="00DF12F8" w:rsidP="0014776C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(traditional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chana masala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 is served with a puffy Indian flat </w:t>
            </w:r>
            <w:r w:rsidR="006F38F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bread)</w:t>
            </w:r>
            <w:r w:rsidR="006F38F1">
              <w:t xml:space="preserve">  </w:t>
            </w:r>
            <w:r>
              <w:t xml:space="preserve">  </w:t>
            </w:r>
          </w:p>
        </w:tc>
        <w:tc>
          <w:tcPr>
            <w:tcW w:w="4198" w:type="dxa"/>
          </w:tcPr>
          <w:p w14:paraId="439DEDFC" w14:textId="5E637798" w:rsidR="00DF67A9" w:rsidRPr="00643663" w:rsidRDefault="00E34FBE" w:rsidP="0014776C">
            <w:r>
              <w:t>8.99</w:t>
            </w:r>
          </w:p>
        </w:tc>
      </w:tr>
      <w:tr w:rsidR="00DF67A9" w:rsidRPr="00643663" w14:paraId="51550F17" w14:textId="1CBFBDA8" w:rsidTr="00C153B3">
        <w:tc>
          <w:tcPr>
            <w:tcW w:w="5152" w:type="dxa"/>
          </w:tcPr>
          <w:p w14:paraId="3146E9E1" w14:textId="77777777" w:rsidR="00DF67A9" w:rsidRPr="00362C7F" w:rsidRDefault="00A518E4" w:rsidP="0014776C">
            <w:r w:rsidRPr="00362C7F">
              <w:t xml:space="preserve">Stuffed </w:t>
            </w:r>
            <w:proofErr w:type="spellStart"/>
            <w:r w:rsidRPr="00362C7F">
              <w:t>Kulcha</w:t>
            </w:r>
            <w:proofErr w:type="spellEnd"/>
            <w:r w:rsidRPr="00362C7F">
              <w:t xml:space="preserve"> Chana </w:t>
            </w:r>
          </w:p>
          <w:p w14:paraId="42FE4333" w14:textId="77777777" w:rsidR="00DF12F8" w:rsidRPr="00362C7F" w:rsidRDefault="00DF12F8" w:rsidP="0014776C"/>
          <w:p w14:paraId="24F7CBE0" w14:textId="7C2362DD" w:rsidR="00DF12F8" w:rsidRPr="00362C7F" w:rsidRDefault="00DF12F8" w:rsidP="0014776C">
            <w:r w:rsidRPr="00362C7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spicy and lemony </w:t>
            </w:r>
            <w:r w:rsidRPr="00362C7F">
              <w:rPr>
                <w:rStyle w:val="Emphasis"/>
                <w:rFonts w:ascii="Arial" w:hAnsi="Arial" w:cs="Arial"/>
                <w:color w:val="5F6368"/>
                <w:sz w:val="21"/>
                <w:szCs w:val="21"/>
                <w:shd w:val="clear" w:color="auto" w:fill="FFFFFF"/>
              </w:rPr>
              <w:t xml:space="preserve">Chickpeas </w:t>
            </w:r>
            <w:r w:rsidRPr="00362C7F">
              <w:rPr>
                <w:rStyle w:val="Emphasis"/>
                <w:color w:val="5F6368"/>
              </w:rPr>
              <w:t>filled in or</w:t>
            </w:r>
            <w:r w:rsidRPr="00362C7F">
              <w:rPr>
                <w:rStyle w:val="Emphasis"/>
                <w:rFonts w:ascii="Arial" w:hAnsi="Arial" w:cs="Arial"/>
                <w:color w:val="5F6368"/>
                <w:sz w:val="21"/>
                <w:szCs w:val="21"/>
                <w:shd w:val="clear" w:color="auto" w:fill="FFFFFF"/>
              </w:rPr>
              <w:t xml:space="preserve"> served</w:t>
            </w:r>
            <w:r w:rsidRPr="00362C7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on side with butter roasted </w:t>
            </w:r>
            <w:proofErr w:type="spellStart"/>
            <w:r w:rsidR="00362C7F" w:rsidRPr="00362C7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k</w:t>
            </w:r>
            <w:r w:rsidRPr="00362C7F">
              <w:rPr>
                <w:rStyle w:val="Emphasis"/>
                <w:rFonts w:ascii="Arial" w:hAnsi="Arial" w:cs="Arial"/>
                <w:color w:val="5F6368"/>
                <w:sz w:val="21"/>
                <w:szCs w:val="21"/>
                <w:shd w:val="clear" w:color="auto" w:fill="FFFFFF"/>
              </w:rPr>
              <w:t>ulcha</w:t>
            </w:r>
            <w:proofErr w:type="spellEnd"/>
            <w:r w:rsidRPr="00362C7F">
              <w:rPr>
                <w:rStyle w:val="Emphasis"/>
                <w:rFonts w:ascii="Arial" w:hAnsi="Arial" w:cs="Arial"/>
                <w:color w:val="5F6368"/>
                <w:sz w:val="21"/>
                <w:szCs w:val="21"/>
                <w:shd w:val="clear" w:color="auto" w:fill="FFFFFF"/>
              </w:rPr>
              <w:t>/</w:t>
            </w:r>
            <w:r w:rsidRPr="00362C7F">
              <w:rPr>
                <w:rStyle w:val="Emphasis"/>
                <w:color w:val="5F6368"/>
              </w:rPr>
              <w:t>yeast bread</w:t>
            </w:r>
          </w:p>
        </w:tc>
        <w:tc>
          <w:tcPr>
            <w:tcW w:w="4198" w:type="dxa"/>
          </w:tcPr>
          <w:p w14:paraId="02DB9919" w14:textId="3F1640CC" w:rsidR="00DF67A9" w:rsidRPr="00643663" w:rsidRDefault="00E34FBE" w:rsidP="0014776C">
            <w:r>
              <w:t>5.99</w:t>
            </w:r>
          </w:p>
        </w:tc>
      </w:tr>
      <w:tr w:rsidR="00A518E4" w:rsidRPr="00643663" w14:paraId="4BECE1E5" w14:textId="77777777" w:rsidTr="00C153B3">
        <w:tc>
          <w:tcPr>
            <w:tcW w:w="5152" w:type="dxa"/>
          </w:tcPr>
          <w:p w14:paraId="33F95CEF" w14:textId="39ADEB3F" w:rsidR="00A518E4" w:rsidRDefault="00A518E4" w:rsidP="0014776C">
            <w:r>
              <w:t xml:space="preserve">Rajma </w:t>
            </w:r>
            <w:r w:rsidR="00362C7F">
              <w:t>Chawal</w:t>
            </w:r>
          </w:p>
          <w:p w14:paraId="05BEC475" w14:textId="0283766D" w:rsidR="00362C7F" w:rsidRDefault="00362C7F" w:rsidP="0014776C"/>
          <w:p w14:paraId="0862F6BD" w14:textId="36130A95" w:rsidR="00362C7F" w:rsidRDefault="00362C7F" w:rsidP="0014776C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kidney beans masala</w:t>
            </w:r>
            <w:r w:rsidR="00BF381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and curry served with cooked rice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 A comfort food that comes together in a jiffy</w:t>
            </w:r>
          </w:p>
          <w:p w14:paraId="419CDFBB" w14:textId="77777777" w:rsidR="00DF12F8" w:rsidRDefault="00DF12F8" w:rsidP="0014776C"/>
          <w:p w14:paraId="5229AF8A" w14:textId="006F1C49" w:rsidR="00DF12F8" w:rsidRPr="00643663" w:rsidRDefault="00DF12F8" w:rsidP="0014776C"/>
        </w:tc>
        <w:tc>
          <w:tcPr>
            <w:tcW w:w="4198" w:type="dxa"/>
          </w:tcPr>
          <w:p w14:paraId="2440258A" w14:textId="26745FF5" w:rsidR="00A518E4" w:rsidRPr="00643663" w:rsidRDefault="00E34FBE" w:rsidP="0014776C">
            <w:r>
              <w:t>8.99</w:t>
            </w:r>
          </w:p>
        </w:tc>
      </w:tr>
      <w:tr w:rsidR="00DF67A9" w:rsidRPr="00643663" w14:paraId="345490A3" w14:textId="3D8CF700" w:rsidTr="00C153B3">
        <w:tc>
          <w:tcPr>
            <w:tcW w:w="5152" w:type="dxa"/>
          </w:tcPr>
          <w:p w14:paraId="45090946" w14:textId="77777777" w:rsidR="00DF67A9" w:rsidRDefault="00DF67A9" w:rsidP="006F38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30"/>
              </w:tabs>
              <w:rPr>
                <w:color w:val="FF0000"/>
              </w:rPr>
            </w:pPr>
            <w:r w:rsidRPr="00643663">
              <w:t>Chana</w:t>
            </w:r>
            <w:r w:rsidR="00757F73">
              <w:t xml:space="preserve"> Masala</w:t>
            </w:r>
            <w:r w:rsidRPr="00643663">
              <w:t xml:space="preserve"> Rice</w:t>
            </w:r>
            <w:r w:rsidRPr="00643663">
              <w:tab/>
            </w:r>
            <w:r w:rsidR="00757F73" w:rsidRPr="00757F73">
              <w:rPr>
                <w:color w:val="FF0000"/>
              </w:rPr>
              <w:t>SPECIAL</w:t>
            </w:r>
            <w:r w:rsidR="006F38F1">
              <w:rPr>
                <w:color w:val="FF0000"/>
              </w:rPr>
              <w:tab/>
            </w:r>
            <w:r w:rsidR="006F38F1">
              <w:rPr>
                <w:color w:val="FF0000"/>
              </w:rPr>
              <w:tab/>
            </w:r>
          </w:p>
          <w:p w14:paraId="7EDFE441" w14:textId="2D33C084" w:rsidR="006F38F1" w:rsidRDefault="006F38F1" w:rsidP="006F38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30"/>
              </w:tabs>
              <w:rPr>
                <w:color w:val="FF0000"/>
              </w:rPr>
            </w:pPr>
          </w:p>
          <w:p w14:paraId="3B5CB352" w14:textId="6AEA045E" w:rsidR="00362C7F" w:rsidRDefault="00362C7F" w:rsidP="00362C7F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chickpea masala</w:t>
            </w:r>
            <w:r w:rsidR="00BF381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and curry served with cooked rice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356D40D3" w14:textId="77777777" w:rsidR="00362C7F" w:rsidRDefault="00362C7F" w:rsidP="006F38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30"/>
              </w:tabs>
              <w:rPr>
                <w:color w:val="FF0000"/>
              </w:rPr>
            </w:pPr>
          </w:p>
          <w:p w14:paraId="4730C078" w14:textId="06B59348" w:rsidR="006F38F1" w:rsidRPr="00643663" w:rsidRDefault="006F38F1" w:rsidP="006F38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330"/>
              </w:tabs>
            </w:pPr>
          </w:p>
        </w:tc>
        <w:tc>
          <w:tcPr>
            <w:tcW w:w="4198" w:type="dxa"/>
          </w:tcPr>
          <w:p w14:paraId="63EC8734" w14:textId="737D4C1B" w:rsidR="00DF67A9" w:rsidRPr="00643663" w:rsidRDefault="00E34FBE" w:rsidP="0014776C">
            <w:r>
              <w:t>8.99</w:t>
            </w:r>
          </w:p>
        </w:tc>
      </w:tr>
      <w:tr w:rsidR="00DF67A9" w:rsidRPr="00643663" w14:paraId="75C75B05" w14:textId="040BBC52" w:rsidTr="00C153B3">
        <w:tc>
          <w:tcPr>
            <w:tcW w:w="5152" w:type="dxa"/>
          </w:tcPr>
          <w:p w14:paraId="53D2D4A2" w14:textId="77777777" w:rsidR="00DF67A9" w:rsidRDefault="00DF67A9" w:rsidP="0014776C">
            <w:r w:rsidRPr="00643663">
              <w:t xml:space="preserve">Black Chana Rice    </w:t>
            </w:r>
          </w:p>
          <w:p w14:paraId="1C22FAFA" w14:textId="77777777" w:rsidR="00362C7F" w:rsidRDefault="00362C7F" w:rsidP="0014776C"/>
          <w:p w14:paraId="05030D89" w14:textId="1A41A4E7" w:rsidR="00362C7F" w:rsidRDefault="00362C7F" w:rsidP="00362C7F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black chickpea masala curry</w:t>
            </w:r>
            <w:r w:rsidR="00BF381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served with cooked rice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2B3D9D46" w14:textId="5A341BFF" w:rsidR="00362C7F" w:rsidRPr="00643663" w:rsidRDefault="00362C7F" w:rsidP="0014776C"/>
        </w:tc>
        <w:tc>
          <w:tcPr>
            <w:tcW w:w="4198" w:type="dxa"/>
          </w:tcPr>
          <w:p w14:paraId="514454E1" w14:textId="30730E35" w:rsidR="00DF67A9" w:rsidRPr="00643663" w:rsidRDefault="00E34FBE" w:rsidP="0014776C">
            <w:r>
              <w:t>8.99</w:t>
            </w:r>
          </w:p>
        </w:tc>
      </w:tr>
      <w:tr w:rsidR="00DF67A9" w:rsidRPr="00643663" w14:paraId="06AC1FB5" w14:textId="45791354" w:rsidTr="00C153B3">
        <w:tc>
          <w:tcPr>
            <w:tcW w:w="5152" w:type="dxa"/>
          </w:tcPr>
          <w:p w14:paraId="2E6F4385" w14:textId="77777777" w:rsidR="00DF67A9" w:rsidRDefault="00DF67A9" w:rsidP="0014776C">
            <w:r w:rsidRPr="00643663">
              <w:t>Pav Bhaji</w:t>
            </w:r>
            <w:r w:rsidRPr="00643663">
              <w:tab/>
            </w:r>
          </w:p>
          <w:p w14:paraId="3508B8C0" w14:textId="77777777" w:rsidR="00BF3813" w:rsidRDefault="00BF3813" w:rsidP="0014776C">
            <w:pPr>
              <w:rPr>
                <w:rStyle w:val="Emphasis"/>
                <w:b/>
                <w:bCs/>
                <w:color w:val="5F6368"/>
              </w:rPr>
            </w:pPr>
          </w:p>
          <w:p w14:paraId="7BFBD1CA" w14:textId="736EF070" w:rsidR="00BF3813" w:rsidRPr="00643663" w:rsidRDefault="00BF3813" w:rsidP="0014776C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mashed vegetable dish, served piping hot with a dollop of butter, diced red onions, cilantro, a squeeze of lime and</w:t>
            </w:r>
            <w:r w:rsidR="0032678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pav(dinner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rolls</w:t>
            </w:r>
            <w:r w:rsidR="0032678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on the side</w:t>
            </w:r>
          </w:p>
        </w:tc>
        <w:tc>
          <w:tcPr>
            <w:tcW w:w="4198" w:type="dxa"/>
          </w:tcPr>
          <w:p w14:paraId="50E76451" w14:textId="216CF8A6" w:rsidR="00DF67A9" w:rsidRPr="00643663" w:rsidRDefault="00E34FBE" w:rsidP="0014776C">
            <w:r>
              <w:t>8.99</w:t>
            </w:r>
          </w:p>
        </w:tc>
      </w:tr>
      <w:tr w:rsidR="00DF67A9" w:rsidRPr="00643663" w14:paraId="52FDA612" w14:textId="5800595B" w:rsidTr="00C153B3">
        <w:tc>
          <w:tcPr>
            <w:tcW w:w="5152" w:type="dxa"/>
          </w:tcPr>
          <w:p w14:paraId="79FDF45E" w14:textId="658AE7AB" w:rsidR="00DF67A9" w:rsidRDefault="00DF67A9" w:rsidP="0014776C">
            <w:r w:rsidRPr="00643663">
              <w:t xml:space="preserve">Stuffed </w:t>
            </w:r>
            <w:proofErr w:type="spellStart"/>
            <w:r w:rsidRPr="00643663">
              <w:t>Parant</w:t>
            </w:r>
            <w:r w:rsidR="00685F39">
              <w:t>h</w:t>
            </w:r>
            <w:r w:rsidRPr="00643663">
              <w:t>a</w:t>
            </w:r>
            <w:proofErr w:type="spellEnd"/>
            <w:r w:rsidRPr="00643663">
              <w:t xml:space="preserve"> with</w:t>
            </w:r>
            <w:r w:rsidR="00A518E4">
              <w:t xml:space="preserve"> yogurt</w:t>
            </w:r>
            <w:r w:rsidRPr="00643663">
              <w:tab/>
            </w:r>
          </w:p>
          <w:p w14:paraId="4A0E9F55" w14:textId="77777777" w:rsidR="00326785" w:rsidRDefault="00326785" w:rsidP="0014776C"/>
          <w:p w14:paraId="144916D5" w14:textId="538E6F63" w:rsidR="00326785" w:rsidRPr="00643663" w:rsidRDefault="00326785" w:rsidP="0014776C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Indian breakfast flatbreads made with whole wheat flour, and stuffed with mashed potatoes, spices &amp; herbs</w:t>
            </w:r>
          </w:p>
        </w:tc>
        <w:tc>
          <w:tcPr>
            <w:tcW w:w="4198" w:type="dxa"/>
          </w:tcPr>
          <w:p w14:paraId="2070E169" w14:textId="0AAC2571" w:rsidR="00DF67A9" w:rsidRPr="00643663" w:rsidRDefault="00E34FBE" w:rsidP="0014776C">
            <w:r>
              <w:lastRenderedPageBreak/>
              <w:t>6.99</w:t>
            </w:r>
          </w:p>
        </w:tc>
      </w:tr>
      <w:tr w:rsidR="00DF67A9" w:rsidRPr="00643663" w14:paraId="05FC4461" w14:textId="25843B75" w:rsidTr="00C153B3">
        <w:tc>
          <w:tcPr>
            <w:tcW w:w="5152" w:type="dxa"/>
          </w:tcPr>
          <w:p w14:paraId="7051440C" w14:textId="77777777" w:rsidR="00DF67A9" w:rsidRDefault="00A518E4" w:rsidP="0014776C">
            <w:r>
              <w:t xml:space="preserve">Thali </w:t>
            </w:r>
          </w:p>
          <w:p w14:paraId="0D1A82A5" w14:textId="77777777" w:rsidR="00326785" w:rsidRDefault="00326785" w:rsidP="0014776C"/>
          <w:p w14:paraId="67D8DF52" w14:textId="4C4A6503" w:rsidR="00326785" w:rsidRPr="00643663" w:rsidRDefault="00326785" w:rsidP="0014776C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6 different flavours of sweet, salt, bitter, sour, astringent and spicy on one single plate </w:t>
            </w:r>
            <w:r w:rsidR="00F11C9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(</w:t>
            </w:r>
            <w:r w:rsidR="000124C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dal, paneer </w:t>
            </w:r>
            <w:proofErr w:type="spellStart"/>
            <w:r w:rsidR="000124C0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makhni</w:t>
            </w:r>
            <w:proofErr w:type="spellEnd"/>
            <w:r w:rsidR="00F11C9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</w:t>
            </w:r>
            <w:r w:rsidR="00C0072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F11C9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rice, naan,</w:t>
            </w:r>
            <w:r w:rsidR="00C0072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yogurt</w:t>
            </w:r>
            <w:r w:rsidR="00F11C9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salad)</w:t>
            </w:r>
          </w:p>
        </w:tc>
        <w:tc>
          <w:tcPr>
            <w:tcW w:w="4198" w:type="dxa"/>
          </w:tcPr>
          <w:p w14:paraId="5CE9C7D3" w14:textId="0F4D586F" w:rsidR="00DF67A9" w:rsidRPr="00643663" w:rsidRDefault="00E34FBE" w:rsidP="0014776C">
            <w:r>
              <w:t>12.99</w:t>
            </w:r>
          </w:p>
        </w:tc>
      </w:tr>
    </w:tbl>
    <w:p w14:paraId="7AA04DCC" w14:textId="77C94F9A" w:rsidR="00643663" w:rsidRDefault="00643663" w:rsidP="006436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4"/>
        <w:gridCol w:w="4576"/>
      </w:tblGrid>
      <w:tr w:rsidR="00DF67A9" w:rsidRPr="00643663" w14:paraId="2D10E73D" w14:textId="08FFCFA6" w:rsidTr="00DF67A9">
        <w:tc>
          <w:tcPr>
            <w:tcW w:w="4774" w:type="dxa"/>
          </w:tcPr>
          <w:p w14:paraId="6C0F9696" w14:textId="108AF8AA" w:rsidR="00DF67A9" w:rsidRPr="00DF67A9" w:rsidRDefault="00C0072B" w:rsidP="00DF6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Indo </w:t>
            </w:r>
            <w:r w:rsidR="00095577">
              <w:rPr>
                <w:b/>
                <w:bCs/>
              </w:rPr>
              <w:t>C</w:t>
            </w:r>
            <w:r w:rsidR="00DF67A9" w:rsidRPr="00DF67A9">
              <w:rPr>
                <w:b/>
                <w:bCs/>
              </w:rPr>
              <w:t>hinese</w:t>
            </w:r>
          </w:p>
        </w:tc>
        <w:tc>
          <w:tcPr>
            <w:tcW w:w="4576" w:type="dxa"/>
          </w:tcPr>
          <w:p w14:paraId="58CDB94B" w14:textId="77777777" w:rsidR="00DF67A9" w:rsidRPr="00643663" w:rsidRDefault="00DF67A9" w:rsidP="007D0596"/>
        </w:tc>
      </w:tr>
      <w:tr w:rsidR="00DF67A9" w:rsidRPr="00643663" w14:paraId="6A358630" w14:textId="674A4F9B" w:rsidTr="00DF67A9">
        <w:tc>
          <w:tcPr>
            <w:tcW w:w="4774" w:type="dxa"/>
          </w:tcPr>
          <w:p w14:paraId="42A88B85" w14:textId="77777777" w:rsidR="00DF67A9" w:rsidRDefault="00DF67A9" w:rsidP="007D0596">
            <w:r w:rsidRPr="00643663">
              <w:t>Hakka Noodles</w:t>
            </w:r>
          </w:p>
          <w:p w14:paraId="4B3E369F" w14:textId="77777777" w:rsidR="00C0072B" w:rsidRDefault="00C0072B" w:rsidP="007D0596"/>
          <w:p w14:paraId="7C83E001" w14:textId="5798BC65" w:rsidR="00C0072B" w:rsidRPr="00643663" w:rsidRDefault="00C0072B" w:rsidP="007D0596">
            <w:r>
              <w:t>(noodles wok tossed and 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tir fried with sauces and vegetables</w:t>
            </w:r>
          </w:p>
        </w:tc>
        <w:tc>
          <w:tcPr>
            <w:tcW w:w="4576" w:type="dxa"/>
          </w:tcPr>
          <w:p w14:paraId="28DCD396" w14:textId="015EB493" w:rsidR="00DF67A9" w:rsidRPr="00643663" w:rsidRDefault="00E34FBE" w:rsidP="007D0596">
            <w:r>
              <w:t>9.99</w:t>
            </w:r>
          </w:p>
        </w:tc>
      </w:tr>
      <w:tr w:rsidR="00DF67A9" w:rsidRPr="00643663" w14:paraId="5208F002" w14:textId="3AADF902" w:rsidTr="00DF67A9">
        <w:tc>
          <w:tcPr>
            <w:tcW w:w="4774" w:type="dxa"/>
          </w:tcPr>
          <w:p w14:paraId="4B767C47" w14:textId="77777777" w:rsidR="00DF67A9" w:rsidRDefault="00DF67A9" w:rsidP="007D0596">
            <w:r w:rsidRPr="00643663">
              <w:t>Manchurian</w:t>
            </w:r>
            <w:r w:rsidRPr="00643663">
              <w:tab/>
            </w:r>
          </w:p>
          <w:p w14:paraId="2F7DDE9E" w14:textId="77777777" w:rsidR="00C0072B" w:rsidRDefault="00C0072B" w:rsidP="007D0596"/>
          <w:p w14:paraId="2269DB25" w14:textId="5B72A109" w:rsidR="00C0072B" w:rsidRPr="00643663" w:rsidRDefault="00C0072B" w:rsidP="007D0596">
            <w:r>
              <w:t>(</w:t>
            </w:r>
            <w:r w:rsidRPr="00C0072B">
              <w:t>addictive wisps of vegetables formed into dumplings and dunked into a sauce that explodes with hot, sweet, sour and salty flavors)</w:t>
            </w:r>
          </w:p>
        </w:tc>
        <w:tc>
          <w:tcPr>
            <w:tcW w:w="4576" w:type="dxa"/>
          </w:tcPr>
          <w:p w14:paraId="3F36A18F" w14:textId="0B5F5167" w:rsidR="00DF67A9" w:rsidRPr="00643663" w:rsidRDefault="00E34FBE" w:rsidP="007D0596">
            <w:r>
              <w:t>1</w:t>
            </w:r>
            <w:r w:rsidR="000124C0">
              <w:t>1</w:t>
            </w:r>
            <w:r>
              <w:t>.99</w:t>
            </w:r>
          </w:p>
        </w:tc>
      </w:tr>
      <w:tr w:rsidR="00DF67A9" w:rsidRPr="00643663" w14:paraId="773FEDA2" w14:textId="2DE0D101" w:rsidTr="00DF67A9">
        <w:tc>
          <w:tcPr>
            <w:tcW w:w="4774" w:type="dxa"/>
          </w:tcPr>
          <w:p w14:paraId="6CBB54ED" w14:textId="77777777" w:rsidR="00DF67A9" w:rsidRDefault="00DF67A9" w:rsidP="007D0596">
            <w:r w:rsidRPr="00643663">
              <w:t>Deep fried Tofu</w:t>
            </w:r>
            <w:r w:rsidRPr="00643663">
              <w:tab/>
            </w:r>
          </w:p>
          <w:p w14:paraId="03615214" w14:textId="47966B95" w:rsidR="00C0072B" w:rsidRDefault="00C0072B" w:rsidP="007D0596"/>
          <w:p w14:paraId="3BEC6733" w14:textId="1523AD57" w:rsidR="00C0072B" w:rsidRPr="00643663" w:rsidRDefault="00C0072B" w:rsidP="00C0072B">
            <w:r w:rsidRPr="00C0072B">
              <w:t xml:space="preserve">crispy deep fried tofu </w:t>
            </w:r>
            <w:r>
              <w:t>wok tossed in</w:t>
            </w:r>
            <w:r w:rsidRPr="00C0072B">
              <w:t xml:space="preserve"> </w:t>
            </w:r>
            <w:proofErr w:type="spellStart"/>
            <w:r w:rsidRPr="00C0072B">
              <w:t>tsuyu</w:t>
            </w:r>
            <w:proofErr w:type="spellEnd"/>
            <w:r w:rsidRPr="00C0072B">
              <w:t xml:space="preserve"> sauce with grated radish</w:t>
            </w:r>
            <w:r>
              <w:t xml:space="preserve"> and </w:t>
            </w:r>
            <w:r w:rsidRPr="00C0072B">
              <w:t xml:space="preserve"> green onion</w:t>
            </w:r>
            <w:r>
              <w:t>.</w:t>
            </w:r>
          </w:p>
        </w:tc>
        <w:tc>
          <w:tcPr>
            <w:tcW w:w="4576" w:type="dxa"/>
          </w:tcPr>
          <w:p w14:paraId="24BED5FA" w14:textId="68042E81" w:rsidR="00DF67A9" w:rsidRPr="00643663" w:rsidRDefault="00025BAA" w:rsidP="007D0596">
            <w:r>
              <w:t>9</w:t>
            </w:r>
            <w:r w:rsidR="00E34FBE">
              <w:t>.99</w:t>
            </w:r>
          </w:p>
        </w:tc>
      </w:tr>
      <w:tr w:rsidR="00DF67A9" w:rsidRPr="00643663" w14:paraId="271CC186" w14:textId="48239DA7" w:rsidTr="00DF67A9">
        <w:tc>
          <w:tcPr>
            <w:tcW w:w="4774" w:type="dxa"/>
          </w:tcPr>
          <w:p w14:paraId="47F43825" w14:textId="2E2BCE0F" w:rsidR="00DF67A9" w:rsidRDefault="00DF67A9" w:rsidP="007D0596">
            <w:pPr>
              <w:rPr>
                <w:color w:val="FF0000"/>
              </w:rPr>
            </w:pPr>
            <w:r w:rsidRPr="00643663">
              <w:t>Cheese chill</w:t>
            </w:r>
            <w:r w:rsidRPr="00643663">
              <w:tab/>
            </w:r>
            <w:r w:rsidR="00E34FBE">
              <w:t>GRAVY</w:t>
            </w:r>
            <w:r w:rsidR="00CF0319">
              <w:t>/DRY</w:t>
            </w:r>
            <w:r w:rsidR="00757F73">
              <w:t xml:space="preserve">     </w:t>
            </w:r>
            <w:r w:rsidR="00757F73" w:rsidRPr="00757F73">
              <w:rPr>
                <w:color w:val="FF0000"/>
              </w:rPr>
              <w:t>SPECIAL</w:t>
            </w:r>
          </w:p>
          <w:p w14:paraId="41E1AD8D" w14:textId="77777777" w:rsidR="00C0072B" w:rsidRDefault="00C0072B" w:rsidP="007D0596">
            <w:pPr>
              <w:rPr>
                <w:color w:val="FF0000"/>
              </w:rPr>
            </w:pPr>
          </w:p>
          <w:p w14:paraId="6A8C6572" w14:textId="5EF302A9" w:rsidR="00C0072B" w:rsidRPr="00643663" w:rsidRDefault="002141BA" w:rsidP="007D059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</w:t>
            </w:r>
            <w:r w:rsidR="00C0072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eason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ed deep</w:t>
            </w:r>
            <w:r w:rsidR="00C0072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fried paneer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wok tossed</w:t>
            </w:r>
            <w:r w:rsidR="00C0072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in sauce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 with diced vegetables</w:t>
            </w:r>
          </w:p>
        </w:tc>
        <w:tc>
          <w:tcPr>
            <w:tcW w:w="4576" w:type="dxa"/>
          </w:tcPr>
          <w:p w14:paraId="1963F499" w14:textId="1DEF1104" w:rsidR="00DF67A9" w:rsidRPr="00643663" w:rsidRDefault="00E34FBE" w:rsidP="007D0596">
            <w:r>
              <w:t>11.99</w:t>
            </w:r>
          </w:p>
        </w:tc>
      </w:tr>
      <w:tr w:rsidR="00DF67A9" w:rsidRPr="00643663" w14:paraId="453D045D" w14:textId="2AAB5EC3" w:rsidTr="00DF67A9">
        <w:tc>
          <w:tcPr>
            <w:tcW w:w="4774" w:type="dxa"/>
          </w:tcPr>
          <w:p w14:paraId="787AD895" w14:textId="77777777" w:rsidR="00DF67A9" w:rsidRDefault="00DF67A9" w:rsidP="007D0596">
            <w:r w:rsidRPr="00643663">
              <w:t>Mushroom chilli</w:t>
            </w:r>
            <w:r w:rsidRPr="00643663">
              <w:tab/>
            </w:r>
            <w:r w:rsidR="00E34FBE">
              <w:t>DRY/GRAVY</w:t>
            </w:r>
          </w:p>
          <w:p w14:paraId="240590A6" w14:textId="77777777" w:rsidR="002141BA" w:rsidRDefault="002141BA" w:rsidP="007D0596"/>
          <w:p w14:paraId="1538F5DE" w14:textId="5AA421F8" w:rsidR="002141BA" w:rsidRPr="00643663" w:rsidRDefault="002141BA" w:rsidP="007D059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Seasoned deep fried mushroom wok tossed in sauces with diced vegetables</w:t>
            </w:r>
          </w:p>
        </w:tc>
        <w:tc>
          <w:tcPr>
            <w:tcW w:w="4576" w:type="dxa"/>
          </w:tcPr>
          <w:p w14:paraId="0B5F15C4" w14:textId="776C847E" w:rsidR="00DF67A9" w:rsidRPr="00643663" w:rsidRDefault="00E34FBE" w:rsidP="007D0596">
            <w:r>
              <w:t>11.99</w:t>
            </w:r>
          </w:p>
        </w:tc>
      </w:tr>
      <w:tr w:rsidR="00DF67A9" w:rsidRPr="00643663" w14:paraId="52C2D299" w14:textId="59D2B926" w:rsidTr="00DF67A9">
        <w:tc>
          <w:tcPr>
            <w:tcW w:w="4774" w:type="dxa"/>
          </w:tcPr>
          <w:p w14:paraId="6521CCCD" w14:textId="77777777" w:rsidR="00DF67A9" w:rsidRDefault="00A42588" w:rsidP="007D0596">
            <w:r>
              <w:t xml:space="preserve">Honey </w:t>
            </w:r>
            <w:r w:rsidR="00DF67A9" w:rsidRPr="00643663">
              <w:t>Chili potato</w:t>
            </w:r>
            <w:r w:rsidR="00DF67A9" w:rsidRPr="00643663">
              <w:tab/>
            </w:r>
          </w:p>
          <w:p w14:paraId="03E2E087" w14:textId="77777777" w:rsidR="001F1CAC" w:rsidRDefault="001F1CAC" w:rsidP="007D0596"/>
          <w:p w14:paraId="50DD3EE6" w14:textId="23FB6704" w:rsidR="001F1CAC" w:rsidRPr="00643663" w:rsidRDefault="001F1CAC" w:rsidP="007D0596">
            <w:r w:rsidRPr="001F1CAC">
              <w:t>Crispy Fried Potatoes cooked with spring onion and bell peppers in a sweet and spicy sauce.. Sweet and spicy flavor combination makes it awfully delicious</w:t>
            </w:r>
          </w:p>
        </w:tc>
        <w:tc>
          <w:tcPr>
            <w:tcW w:w="4576" w:type="dxa"/>
          </w:tcPr>
          <w:p w14:paraId="0415C272" w14:textId="2CB9710D" w:rsidR="00DF67A9" w:rsidRPr="00643663" w:rsidRDefault="00E34FBE" w:rsidP="007D0596">
            <w:r>
              <w:t>10.99</w:t>
            </w:r>
          </w:p>
        </w:tc>
      </w:tr>
      <w:tr w:rsidR="00DF67A9" w:rsidRPr="00643663" w14:paraId="4595C32C" w14:textId="51D14882" w:rsidTr="00DF67A9">
        <w:tc>
          <w:tcPr>
            <w:tcW w:w="4774" w:type="dxa"/>
          </w:tcPr>
          <w:p w14:paraId="495A5E2A" w14:textId="77777777" w:rsidR="00DF67A9" w:rsidRDefault="00DF67A9" w:rsidP="007D0596">
            <w:r w:rsidRPr="00643663">
              <w:t>Spring roll</w:t>
            </w:r>
            <w:r w:rsidRPr="00643663">
              <w:tab/>
            </w:r>
          </w:p>
          <w:p w14:paraId="3B248103" w14:textId="77777777" w:rsidR="001F1CAC" w:rsidRDefault="001F1CAC" w:rsidP="007D0596"/>
          <w:p w14:paraId="171617A5" w14:textId="0D9CB80A" w:rsidR="001F1CAC" w:rsidRPr="00643663" w:rsidRDefault="001F1CAC" w:rsidP="007D059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Deep fried filled, rolled dim sum served with mouth watering sauces </w:t>
            </w:r>
          </w:p>
        </w:tc>
        <w:tc>
          <w:tcPr>
            <w:tcW w:w="4576" w:type="dxa"/>
          </w:tcPr>
          <w:p w14:paraId="64D78CCC" w14:textId="467DEF44" w:rsidR="00DF67A9" w:rsidRPr="00643663" w:rsidRDefault="00E34FBE" w:rsidP="007D0596">
            <w:r>
              <w:t>4.99</w:t>
            </w:r>
          </w:p>
        </w:tc>
      </w:tr>
      <w:tr w:rsidR="00DF67A9" w:rsidRPr="00643663" w14:paraId="04F9F38B" w14:textId="3C416BB1" w:rsidTr="00DF67A9">
        <w:tc>
          <w:tcPr>
            <w:tcW w:w="4774" w:type="dxa"/>
          </w:tcPr>
          <w:p w14:paraId="0FB4EC03" w14:textId="77777777" w:rsidR="00DF67A9" w:rsidRDefault="00DF67A9" w:rsidP="007D0596">
            <w:proofErr w:type="spellStart"/>
            <w:r w:rsidRPr="00643663">
              <w:t>Momos</w:t>
            </w:r>
            <w:proofErr w:type="spellEnd"/>
            <w:r w:rsidRPr="00643663">
              <w:t>/dumplings</w:t>
            </w:r>
            <w:r w:rsidRPr="00643663">
              <w:tab/>
            </w:r>
          </w:p>
          <w:p w14:paraId="5E130F22" w14:textId="77777777" w:rsidR="00025BAA" w:rsidRDefault="00025BAA" w:rsidP="007D0596"/>
          <w:p w14:paraId="1D6D4B99" w14:textId="583D4B49" w:rsidR="00025BAA" w:rsidRPr="00643663" w:rsidRDefault="00025BAA" w:rsidP="007D059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Deep fried filled dumplings served with mouth watering sauces</w:t>
            </w:r>
          </w:p>
        </w:tc>
        <w:tc>
          <w:tcPr>
            <w:tcW w:w="4576" w:type="dxa"/>
          </w:tcPr>
          <w:p w14:paraId="34CD2943" w14:textId="4D105FDC" w:rsidR="00DF67A9" w:rsidRPr="00643663" w:rsidRDefault="00E34FBE" w:rsidP="007D0596">
            <w:r>
              <w:t>10.99</w:t>
            </w:r>
          </w:p>
        </w:tc>
      </w:tr>
      <w:tr w:rsidR="00DF67A9" w:rsidRPr="00643663" w14:paraId="2E25173A" w14:textId="3DB4BF83" w:rsidTr="00DF67A9">
        <w:tc>
          <w:tcPr>
            <w:tcW w:w="4774" w:type="dxa"/>
          </w:tcPr>
          <w:p w14:paraId="7936D4B6" w14:textId="77777777" w:rsidR="00DF67A9" w:rsidRDefault="00DF67A9" w:rsidP="007D0596">
            <w:r w:rsidRPr="00643663">
              <w:t xml:space="preserve">Fried rice </w:t>
            </w:r>
          </w:p>
          <w:p w14:paraId="4302DC51" w14:textId="10F71007" w:rsidR="00025BAA" w:rsidRDefault="00025BAA" w:rsidP="007D0596"/>
          <w:p w14:paraId="712E9E8D" w14:textId="2A06A825" w:rsidR="00025BAA" w:rsidRDefault="00025BAA" w:rsidP="007D059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Long grained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rice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 mixture of warm peas, carrots and onions wok tossed all together</w:t>
            </w:r>
          </w:p>
          <w:p w14:paraId="0400CF80" w14:textId="478B387D" w:rsidR="00025BAA" w:rsidRPr="00643663" w:rsidRDefault="00025BAA" w:rsidP="007D0596"/>
        </w:tc>
        <w:tc>
          <w:tcPr>
            <w:tcW w:w="4576" w:type="dxa"/>
          </w:tcPr>
          <w:p w14:paraId="5A23EC11" w14:textId="2B644D37" w:rsidR="00DF67A9" w:rsidRPr="00643663" w:rsidRDefault="00E34FBE" w:rsidP="007D0596">
            <w:r w:rsidRPr="00643663">
              <w:lastRenderedPageBreak/>
              <w:t>8.99</w:t>
            </w:r>
            <w:r w:rsidRPr="00643663">
              <w:tab/>
            </w:r>
          </w:p>
        </w:tc>
      </w:tr>
      <w:tr w:rsidR="00A42588" w:rsidRPr="00643663" w14:paraId="405F0300" w14:textId="77777777" w:rsidTr="00DF67A9">
        <w:tc>
          <w:tcPr>
            <w:tcW w:w="4774" w:type="dxa"/>
          </w:tcPr>
          <w:p w14:paraId="16A01086" w14:textId="77777777" w:rsidR="00A42588" w:rsidRDefault="00A42588" w:rsidP="007D0596">
            <w:r>
              <w:t>Honey chilli cauliflower(seasonal)</w:t>
            </w:r>
          </w:p>
          <w:p w14:paraId="346439FA" w14:textId="77777777" w:rsidR="001F1CAC" w:rsidRDefault="001F1CAC" w:rsidP="007D0596"/>
          <w:p w14:paraId="233390EB" w14:textId="5FCADF26" w:rsidR="001F1CAC" w:rsidRPr="00643663" w:rsidRDefault="001F1CAC" w:rsidP="007D0596">
            <w:r w:rsidRPr="001F1CAC">
              <w:t xml:space="preserve">Crispy Fried </w:t>
            </w:r>
            <w:r>
              <w:t>cauliflower</w:t>
            </w:r>
            <w:r w:rsidRPr="001F1CAC">
              <w:t xml:space="preserve"> cooked with spring onion and bell peppers in a sweet and spicy sauce. Sweet and spicy flavor combination makes it awfully delicious</w:t>
            </w:r>
          </w:p>
        </w:tc>
        <w:tc>
          <w:tcPr>
            <w:tcW w:w="4576" w:type="dxa"/>
          </w:tcPr>
          <w:p w14:paraId="0C4B5094" w14:textId="7C944EF1" w:rsidR="00A42588" w:rsidRPr="00643663" w:rsidRDefault="00F11C91" w:rsidP="007D0596">
            <w:r>
              <w:t>12.99</w:t>
            </w:r>
          </w:p>
        </w:tc>
      </w:tr>
    </w:tbl>
    <w:p w14:paraId="00FFB000" w14:textId="77777777" w:rsidR="00DF67A9" w:rsidRDefault="00DF67A9" w:rsidP="00643663"/>
    <w:p w14:paraId="619DB32F" w14:textId="77777777" w:rsidR="00643663" w:rsidRDefault="00643663" w:rsidP="006436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1"/>
        <w:gridCol w:w="4409"/>
      </w:tblGrid>
      <w:tr w:rsidR="00DF67A9" w:rsidRPr="00643663" w14:paraId="6FAD3E60" w14:textId="20E8406E" w:rsidTr="00DF67A9">
        <w:tc>
          <w:tcPr>
            <w:tcW w:w="4941" w:type="dxa"/>
          </w:tcPr>
          <w:p w14:paraId="2E7F9614" w14:textId="77777777" w:rsidR="00DF67A9" w:rsidRPr="00643663" w:rsidRDefault="00DF67A9" w:rsidP="00DF67A9">
            <w:pPr>
              <w:jc w:val="center"/>
              <w:rPr>
                <w:b/>
                <w:bCs/>
              </w:rPr>
            </w:pPr>
            <w:r w:rsidRPr="00643663">
              <w:rPr>
                <w:b/>
                <w:bCs/>
              </w:rPr>
              <w:t>Curries</w:t>
            </w:r>
          </w:p>
        </w:tc>
        <w:tc>
          <w:tcPr>
            <w:tcW w:w="4409" w:type="dxa"/>
          </w:tcPr>
          <w:p w14:paraId="08FC7117" w14:textId="77777777" w:rsidR="00DF67A9" w:rsidRPr="00643663" w:rsidRDefault="00DF67A9" w:rsidP="008D06B6">
            <w:pPr>
              <w:rPr>
                <w:b/>
                <w:bCs/>
              </w:rPr>
            </w:pPr>
          </w:p>
        </w:tc>
      </w:tr>
      <w:tr w:rsidR="00DF67A9" w:rsidRPr="00643663" w14:paraId="5B9D6027" w14:textId="578B2A83" w:rsidTr="00DF67A9">
        <w:tc>
          <w:tcPr>
            <w:tcW w:w="4941" w:type="dxa"/>
          </w:tcPr>
          <w:p w14:paraId="2AECE510" w14:textId="77777777" w:rsidR="00DF67A9" w:rsidRDefault="00DF67A9" w:rsidP="008D06B6">
            <w:r w:rsidRPr="00643663">
              <w:t xml:space="preserve">Malai kofta- </w:t>
            </w:r>
            <w:r w:rsidRPr="00643663">
              <w:tab/>
            </w:r>
          </w:p>
          <w:p w14:paraId="2368D2E4" w14:textId="77777777" w:rsidR="00CF0319" w:rsidRDefault="00CF0319" w:rsidP="008D06B6"/>
          <w:p w14:paraId="643EE328" w14:textId="5467327E" w:rsidR="00CF0319" w:rsidRPr="00643663" w:rsidRDefault="00CF0319" w:rsidP="008D06B6">
            <w:r>
              <w:t xml:space="preserve">Fried </w:t>
            </w:r>
            <w:r w:rsidRPr="00CF0319">
              <w:t>balls made of potato and paneer are deep fried and served with a creamy curry</w:t>
            </w:r>
          </w:p>
        </w:tc>
        <w:tc>
          <w:tcPr>
            <w:tcW w:w="4409" w:type="dxa"/>
          </w:tcPr>
          <w:p w14:paraId="10EAD569" w14:textId="1D1805CA" w:rsidR="00DF67A9" w:rsidRPr="00643663" w:rsidRDefault="00E34FBE" w:rsidP="008D06B6">
            <w:r w:rsidRPr="00643663">
              <w:t>11.99</w:t>
            </w:r>
          </w:p>
        </w:tc>
      </w:tr>
      <w:tr w:rsidR="00DF67A9" w:rsidRPr="00643663" w14:paraId="786EA8F8" w14:textId="1C09CD40" w:rsidTr="00DF67A9">
        <w:tc>
          <w:tcPr>
            <w:tcW w:w="4941" w:type="dxa"/>
          </w:tcPr>
          <w:p w14:paraId="727C7A3E" w14:textId="374F7DEB" w:rsidR="00DF67A9" w:rsidRDefault="00DF67A9" w:rsidP="008D06B6">
            <w:r w:rsidRPr="00643663">
              <w:t>Shahi paneer</w:t>
            </w:r>
            <w:r w:rsidR="00ED5968">
              <w:t>/mushroom</w:t>
            </w:r>
            <w:r w:rsidRPr="00643663">
              <w:tab/>
              <w:t xml:space="preserve">- </w:t>
            </w:r>
          </w:p>
          <w:p w14:paraId="0E8A5A16" w14:textId="77777777" w:rsidR="00CF0319" w:rsidRDefault="00CF0319" w:rsidP="008D06B6"/>
          <w:p w14:paraId="3F7EA437" w14:textId="785625E8" w:rsidR="00CF0319" w:rsidRPr="00643663" w:rsidRDefault="00CF0319" w:rsidP="008D06B6">
            <w:r w:rsidRPr="00CF0319">
              <w:t>originated in the royal kitchens</w:t>
            </w:r>
            <w:r>
              <w:t xml:space="preserve">, </w:t>
            </w:r>
            <w:proofErr w:type="spellStart"/>
            <w:r w:rsidRPr="00CF0319">
              <w:t>unmelting</w:t>
            </w:r>
            <w:proofErr w:type="spellEnd"/>
            <w:r w:rsidRPr="00CF0319">
              <w:t xml:space="preserve"> </w:t>
            </w:r>
            <w:r w:rsidR="00E70D0F">
              <w:t xml:space="preserve">paneer </w:t>
            </w:r>
            <w:r w:rsidRPr="00CF0319">
              <w:t>is mari</w:t>
            </w:r>
            <w:r w:rsidR="00E70D0F">
              <w:t>nated</w:t>
            </w:r>
            <w:r w:rsidRPr="00CF0319">
              <w:t xml:space="preserve"> </w:t>
            </w:r>
            <w:r w:rsidR="00E70D0F">
              <w:t>in</w:t>
            </w:r>
            <w:r w:rsidRPr="00CF0319">
              <w:t xml:space="preserve"> a creamy </w:t>
            </w:r>
            <w:proofErr w:type="spellStart"/>
            <w:r>
              <w:t>shahi</w:t>
            </w:r>
            <w:proofErr w:type="spellEnd"/>
            <w:r>
              <w:t xml:space="preserve"> </w:t>
            </w:r>
            <w:r w:rsidRPr="00CF0319">
              <w:t>gravy</w:t>
            </w:r>
          </w:p>
        </w:tc>
        <w:tc>
          <w:tcPr>
            <w:tcW w:w="4409" w:type="dxa"/>
          </w:tcPr>
          <w:p w14:paraId="3F13DB41" w14:textId="1F221FE5" w:rsidR="00DF67A9" w:rsidRPr="00643663" w:rsidRDefault="00E34FBE" w:rsidP="008D06B6">
            <w:r w:rsidRPr="00643663">
              <w:t>1</w:t>
            </w:r>
            <w:r w:rsidR="00ED5968">
              <w:t>1</w:t>
            </w:r>
            <w:r w:rsidRPr="00643663">
              <w:t>.99</w:t>
            </w:r>
          </w:p>
        </w:tc>
      </w:tr>
      <w:tr w:rsidR="00C153B3" w:rsidRPr="00643663" w14:paraId="0829ECF1" w14:textId="77777777" w:rsidTr="00DF67A9">
        <w:tc>
          <w:tcPr>
            <w:tcW w:w="4941" w:type="dxa"/>
          </w:tcPr>
          <w:p w14:paraId="22E9DED7" w14:textId="5CA6ECB5" w:rsidR="00C153B3" w:rsidRDefault="00C153B3" w:rsidP="008D06B6">
            <w:pPr>
              <w:rPr>
                <w:color w:val="FF0000"/>
              </w:rPr>
            </w:pPr>
            <w:r>
              <w:t>Butter paneer</w:t>
            </w:r>
            <w:r w:rsidR="00ED5968">
              <w:t>/mushroom</w:t>
            </w:r>
            <w:r w:rsidR="00CC3DE2">
              <w:t xml:space="preserve">     </w:t>
            </w:r>
            <w:r w:rsidRPr="00CC3DE2">
              <w:rPr>
                <w:color w:val="FF0000"/>
              </w:rPr>
              <w:t xml:space="preserve">SPECIAL </w:t>
            </w:r>
          </w:p>
          <w:p w14:paraId="5AB3691A" w14:textId="77777777" w:rsidR="00E70D0F" w:rsidRDefault="00E70D0F" w:rsidP="008D06B6">
            <w:pPr>
              <w:rPr>
                <w:color w:val="FF0000"/>
              </w:rPr>
            </w:pPr>
          </w:p>
          <w:p w14:paraId="4408B33A" w14:textId="03E16CFD" w:rsidR="00E70D0F" w:rsidRPr="00643663" w:rsidRDefault="00E70D0F" w:rsidP="008D06B6">
            <w:r>
              <w:t xml:space="preserve">Paneer in </w:t>
            </w:r>
            <w:r w:rsidRPr="00E70D0F">
              <w:t xml:space="preserve">sweet creamy </w:t>
            </w:r>
            <w:r>
              <w:t xml:space="preserve">gravy </w:t>
            </w:r>
            <w:r w:rsidRPr="00E70D0F">
              <w:t xml:space="preserve">prepared with butter </w:t>
            </w:r>
            <w:proofErr w:type="spellStart"/>
            <w:r w:rsidRPr="00E70D0F">
              <w:t>makhan</w:t>
            </w:r>
            <w:proofErr w:type="spellEnd"/>
            <w:r w:rsidRPr="00E70D0F">
              <w:t xml:space="preserve">, tomatoes </w:t>
            </w:r>
            <w:r>
              <w:t xml:space="preserve">and </w:t>
            </w:r>
            <w:r w:rsidRPr="00E70D0F">
              <w:t xml:space="preserve"> cream</w:t>
            </w:r>
          </w:p>
        </w:tc>
        <w:tc>
          <w:tcPr>
            <w:tcW w:w="4409" w:type="dxa"/>
          </w:tcPr>
          <w:p w14:paraId="1CD08FD0" w14:textId="20C9BF39" w:rsidR="00C153B3" w:rsidRPr="00643663" w:rsidRDefault="00E34FBE" w:rsidP="008D06B6">
            <w:r>
              <w:t>13.99</w:t>
            </w:r>
          </w:p>
        </w:tc>
      </w:tr>
      <w:tr w:rsidR="00C153B3" w:rsidRPr="00643663" w14:paraId="3F9A9FA1" w14:textId="77777777" w:rsidTr="00DF67A9">
        <w:tc>
          <w:tcPr>
            <w:tcW w:w="4941" w:type="dxa"/>
          </w:tcPr>
          <w:p w14:paraId="43999B61" w14:textId="5AD79569" w:rsidR="00C153B3" w:rsidRDefault="00C153B3" w:rsidP="00C153B3">
            <w:pPr>
              <w:rPr>
                <w:color w:val="FF0000"/>
              </w:rPr>
            </w:pPr>
            <w:r w:rsidRPr="00616998">
              <w:t>Cream paneer</w:t>
            </w:r>
            <w:r w:rsidR="00ED5968">
              <w:t>/mushroom</w:t>
            </w:r>
            <w:r w:rsidRPr="00616998">
              <w:t xml:space="preserve"> </w:t>
            </w:r>
            <w:r w:rsidR="00CC3DE2">
              <w:t xml:space="preserve">     </w:t>
            </w:r>
            <w:r w:rsidRPr="00CC3DE2">
              <w:rPr>
                <w:color w:val="FF0000"/>
              </w:rPr>
              <w:t xml:space="preserve">SPECIAL  </w:t>
            </w:r>
          </w:p>
          <w:p w14:paraId="23ECA461" w14:textId="77777777" w:rsidR="00E70D0F" w:rsidRDefault="00E70D0F" w:rsidP="00C153B3">
            <w:pPr>
              <w:rPr>
                <w:color w:val="FF0000"/>
              </w:rPr>
            </w:pPr>
          </w:p>
          <w:p w14:paraId="7C916B3E" w14:textId="3EC183FB" w:rsidR="00E70D0F" w:rsidRDefault="00E70D0F" w:rsidP="00C153B3"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white</w:t>
            </w: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creamy </w:t>
            </w: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gravy from </w:t>
            </w: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onion and </w:t>
            </w: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cashew</w:t>
            </w: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-melon seed paste along with khoya</w:t>
            </w: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, cream</w:t>
            </w:r>
            <w:r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 xml:space="preserve"> and whole spices.</w:t>
            </w:r>
          </w:p>
        </w:tc>
        <w:tc>
          <w:tcPr>
            <w:tcW w:w="4409" w:type="dxa"/>
          </w:tcPr>
          <w:p w14:paraId="71CC2454" w14:textId="2DF52720" w:rsidR="00C153B3" w:rsidRPr="00643663" w:rsidRDefault="00E34FBE" w:rsidP="00C153B3">
            <w:r w:rsidRPr="00616998">
              <w:t>13.99</w:t>
            </w:r>
          </w:p>
        </w:tc>
      </w:tr>
      <w:tr w:rsidR="00DF67A9" w:rsidRPr="00643663" w14:paraId="06CDC6EA" w14:textId="77CF1FA1" w:rsidTr="00DF67A9">
        <w:tc>
          <w:tcPr>
            <w:tcW w:w="4941" w:type="dxa"/>
          </w:tcPr>
          <w:p w14:paraId="589AAC9A" w14:textId="631252D8" w:rsidR="004C09B9" w:rsidRDefault="00DF67A9" w:rsidP="004C09B9">
            <w:r w:rsidRPr="00643663">
              <w:t xml:space="preserve">Paneer </w:t>
            </w:r>
            <w:proofErr w:type="spellStart"/>
            <w:r w:rsidRPr="00643663">
              <w:t>makhni</w:t>
            </w:r>
            <w:proofErr w:type="spellEnd"/>
            <w:r w:rsidRPr="00643663">
              <w:t xml:space="preserve"> </w:t>
            </w:r>
            <w:r w:rsidR="004C09B9">
              <w:t>/</w:t>
            </w:r>
            <w:r w:rsidR="004C09B9" w:rsidRPr="00643663">
              <w:t xml:space="preserve"> </w:t>
            </w:r>
            <w:r w:rsidR="004C09B9" w:rsidRPr="00643663">
              <w:t xml:space="preserve">Mushroom </w:t>
            </w:r>
            <w:proofErr w:type="spellStart"/>
            <w:r w:rsidR="004C09B9" w:rsidRPr="00643663">
              <w:t>makhi</w:t>
            </w:r>
            <w:proofErr w:type="spellEnd"/>
          </w:p>
          <w:p w14:paraId="325A38FD" w14:textId="77777777" w:rsidR="004C09B9" w:rsidRDefault="004C09B9" w:rsidP="008D06B6"/>
          <w:p w14:paraId="6F814007" w14:textId="77777777" w:rsidR="004C09B9" w:rsidRDefault="004C09B9" w:rsidP="008D06B6"/>
          <w:p w14:paraId="48552DE0" w14:textId="4A490CEA" w:rsidR="00E70D0F" w:rsidRPr="00643663" w:rsidRDefault="00ED5968" w:rsidP="008D06B6">
            <w:r w:rsidRPr="00E70D0F">
              <w:t xml:space="preserve">a Royal treat </w:t>
            </w:r>
            <w:r>
              <w:t>of</w:t>
            </w:r>
            <w:r w:rsidRPr="00E70D0F">
              <w:t xml:space="preserve"> </w:t>
            </w:r>
            <w:r>
              <w:t>s</w:t>
            </w:r>
            <w:r w:rsidR="00E70D0F" w:rsidRPr="00E70D0F">
              <w:t xml:space="preserve">oft Paneer cubes dunked in creamy and aromatic sauce </w:t>
            </w:r>
          </w:p>
        </w:tc>
        <w:tc>
          <w:tcPr>
            <w:tcW w:w="4409" w:type="dxa"/>
          </w:tcPr>
          <w:p w14:paraId="5FFD6D94" w14:textId="399FDB5F" w:rsidR="00DF67A9" w:rsidRPr="00643663" w:rsidRDefault="00E34FBE" w:rsidP="008D06B6">
            <w:r w:rsidRPr="00643663">
              <w:t>1</w:t>
            </w:r>
            <w:r w:rsidR="00ED5968">
              <w:t>1</w:t>
            </w:r>
            <w:r w:rsidRPr="00643663">
              <w:t>.99</w:t>
            </w:r>
          </w:p>
        </w:tc>
      </w:tr>
      <w:tr w:rsidR="00DF67A9" w:rsidRPr="00643663" w14:paraId="3141E9E3" w14:textId="44853AB7" w:rsidTr="00DF67A9">
        <w:tc>
          <w:tcPr>
            <w:tcW w:w="4941" w:type="dxa"/>
          </w:tcPr>
          <w:p w14:paraId="1E444E8C" w14:textId="77777777" w:rsidR="00DF67A9" w:rsidRDefault="00DF67A9" w:rsidP="008D06B6">
            <w:r w:rsidRPr="00643663">
              <w:t>Saag</w:t>
            </w:r>
            <w:r w:rsidRPr="00643663">
              <w:tab/>
            </w:r>
            <w:r w:rsidR="00A518E4">
              <w:t>***</w:t>
            </w:r>
          </w:p>
          <w:p w14:paraId="5A24A01E" w14:textId="77777777" w:rsidR="00ED5968" w:rsidRDefault="00ED5968" w:rsidP="008D06B6"/>
          <w:p w14:paraId="7D8D4FF8" w14:textId="661FA1F8" w:rsidR="00ED5968" w:rsidRPr="00643663" w:rsidRDefault="00ED5968" w:rsidP="008D06B6">
            <w:r>
              <w:t xml:space="preserve">A very healthy </w:t>
            </w:r>
            <w:r w:rsidRPr="00ED5968">
              <w:t>curry of cooked</w:t>
            </w:r>
            <w:r>
              <w:t xml:space="preserve"> greens</w:t>
            </w:r>
            <w:r w:rsidRPr="00ED5968">
              <w:t xml:space="preserve"> </w:t>
            </w:r>
            <w:r>
              <w:t>layered in flavor</w:t>
            </w:r>
          </w:p>
        </w:tc>
        <w:tc>
          <w:tcPr>
            <w:tcW w:w="4409" w:type="dxa"/>
          </w:tcPr>
          <w:p w14:paraId="462A4630" w14:textId="0427E790" w:rsidR="00DF67A9" w:rsidRPr="00643663" w:rsidRDefault="00ED5968" w:rsidP="008D06B6">
            <w:r>
              <w:t>10</w:t>
            </w:r>
            <w:r w:rsidR="00E34FBE" w:rsidRPr="00643663">
              <w:t>.99</w:t>
            </w:r>
          </w:p>
        </w:tc>
      </w:tr>
      <w:tr w:rsidR="00DF67A9" w:rsidRPr="00643663" w14:paraId="18D8C70D" w14:textId="5ED372C2" w:rsidTr="00DF67A9">
        <w:tc>
          <w:tcPr>
            <w:tcW w:w="4941" w:type="dxa"/>
          </w:tcPr>
          <w:p w14:paraId="3AC910AD" w14:textId="6F602F2B" w:rsidR="00DF67A9" w:rsidRDefault="00DF67A9" w:rsidP="008D06B6">
            <w:r w:rsidRPr="00643663">
              <w:t>Saag paneer</w:t>
            </w:r>
            <w:r w:rsidR="00C95F19">
              <w:t>/mushroom</w:t>
            </w:r>
            <w:r w:rsidRPr="00643663">
              <w:tab/>
            </w:r>
          </w:p>
          <w:p w14:paraId="400FC97A" w14:textId="77777777" w:rsidR="00ED5968" w:rsidRDefault="00ED5968" w:rsidP="008D06B6"/>
          <w:p w14:paraId="48B668A1" w14:textId="5B9955CB" w:rsidR="00ED5968" w:rsidRPr="00643663" w:rsidRDefault="00ED5968" w:rsidP="008D06B6">
            <w:r>
              <w:t>Paneer cubes dipped in a</w:t>
            </w:r>
            <w:r>
              <w:t xml:space="preserve"> very healthy </w:t>
            </w:r>
            <w:r w:rsidRPr="00ED5968">
              <w:t>curry of cooked</w:t>
            </w:r>
            <w:r>
              <w:t xml:space="preserve"> greens</w:t>
            </w:r>
            <w:r w:rsidRPr="00ED5968">
              <w:t xml:space="preserve"> </w:t>
            </w:r>
            <w:r>
              <w:t>layered in flavor</w:t>
            </w:r>
          </w:p>
        </w:tc>
        <w:tc>
          <w:tcPr>
            <w:tcW w:w="4409" w:type="dxa"/>
          </w:tcPr>
          <w:p w14:paraId="70E655B7" w14:textId="598454B3" w:rsidR="00DF67A9" w:rsidRPr="00643663" w:rsidRDefault="00E34FBE" w:rsidP="008D06B6">
            <w:r w:rsidRPr="00643663">
              <w:t>11.99</w:t>
            </w:r>
          </w:p>
        </w:tc>
      </w:tr>
      <w:tr w:rsidR="00DF67A9" w:rsidRPr="00643663" w14:paraId="158FC187" w14:textId="5482714D" w:rsidTr="00DF67A9">
        <w:tc>
          <w:tcPr>
            <w:tcW w:w="4941" w:type="dxa"/>
          </w:tcPr>
          <w:p w14:paraId="56F36A0C" w14:textId="24ECF920" w:rsidR="00DF67A9" w:rsidRDefault="00DF67A9" w:rsidP="008D06B6">
            <w:proofErr w:type="spellStart"/>
            <w:r w:rsidRPr="00643663">
              <w:t>Kadai</w:t>
            </w:r>
            <w:proofErr w:type="spellEnd"/>
            <w:r w:rsidRPr="00643663">
              <w:t xml:space="preserve"> paneer</w:t>
            </w:r>
            <w:r w:rsidR="00C95F19">
              <w:t>/Mushroom</w:t>
            </w:r>
          </w:p>
          <w:p w14:paraId="14B1E59C" w14:textId="77777777" w:rsidR="003D3F9D" w:rsidRDefault="003D3F9D" w:rsidP="008D06B6"/>
          <w:p w14:paraId="153E6405" w14:textId="3565927F" w:rsidR="003D3F9D" w:rsidRPr="00643663" w:rsidRDefault="003D3F9D" w:rsidP="008D06B6">
            <w:r w:rsidRPr="003D3F9D">
              <w:lastRenderedPageBreak/>
              <w:t xml:space="preserve">semi dry curry made with firm cottage cheese, onions, tomatoes, capsicum (green bell peppers) and freshly powdered </w:t>
            </w:r>
            <w:proofErr w:type="spellStart"/>
            <w:r w:rsidRPr="003D3F9D">
              <w:t>kadai</w:t>
            </w:r>
            <w:proofErr w:type="spellEnd"/>
            <w:r w:rsidRPr="003D3F9D">
              <w:t xml:space="preserve"> </w:t>
            </w:r>
            <w:r>
              <w:t>masala</w:t>
            </w:r>
          </w:p>
        </w:tc>
        <w:tc>
          <w:tcPr>
            <w:tcW w:w="4409" w:type="dxa"/>
          </w:tcPr>
          <w:p w14:paraId="2B4176A8" w14:textId="103FF18D" w:rsidR="00DF67A9" w:rsidRPr="00643663" w:rsidRDefault="00E34FBE" w:rsidP="008D06B6">
            <w:r w:rsidRPr="00643663">
              <w:lastRenderedPageBreak/>
              <w:t>1</w:t>
            </w:r>
            <w:r w:rsidR="000124C0">
              <w:t>1</w:t>
            </w:r>
            <w:r w:rsidRPr="00643663">
              <w:t>.99</w:t>
            </w:r>
          </w:p>
        </w:tc>
      </w:tr>
      <w:tr w:rsidR="00DF67A9" w:rsidRPr="00643663" w14:paraId="2C646884" w14:textId="0B475F7B" w:rsidTr="00DF67A9">
        <w:tc>
          <w:tcPr>
            <w:tcW w:w="4941" w:type="dxa"/>
          </w:tcPr>
          <w:p w14:paraId="6F579A5C" w14:textId="77777777" w:rsidR="00DF67A9" w:rsidRDefault="00DF67A9" w:rsidP="008D06B6">
            <w:r w:rsidRPr="00643663">
              <w:t xml:space="preserve">Aloo </w:t>
            </w:r>
            <w:proofErr w:type="spellStart"/>
            <w:r w:rsidRPr="00643663">
              <w:t>gobi</w:t>
            </w:r>
            <w:proofErr w:type="spellEnd"/>
            <w:r w:rsidRPr="00643663">
              <w:tab/>
            </w:r>
            <w:r w:rsidR="00A518E4">
              <w:t xml:space="preserve"> ***</w:t>
            </w:r>
          </w:p>
          <w:p w14:paraId="6AFF0894" w14:textId="77777777" w:rsidR="00B8545F" w:rsidRDefault="00B8545F" w:rsidP="008D06B6"/>
          <w:p w14:paraId="5E8B9873" w14:textId="4F65E635" w:rsidR="00B8545F" w:rsidRPr="00643663" w:rsidRDefault="00B8545F" w:rsidP="008D06B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embodiment of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perfectly </w:t>
            </w:r>
            <w:r w:rsidRPr="00B8545F">
              <w:t>spiced potato &amp; cauliflower stir fry</w:t>
            </w:r>
          </w:p>
        </w:tc>
        <w:tc>
          <w:tcPr>
            <w:tcW w:w="4409" w:type="dxa"/>
          </w:tcPr>
          <w:p w14:paraId="4C26B771" w14:textId="74B69F91" w:rsidR="00DF67A9" w:rsidRPr="00643663" w:rsidRDefault="00E34FBE" w:rsidP="008D06B6">
            <w:r w:rsidRPr="00643663">
              <w:t>1</w:t>
            </w:r>
            <w:r w:rsidR="000124C0">
              <w:t>2</w:t>
            </w:r>
            <w:r w:rsidRPr="00643663">
              <w:t>.99</w:t>
            </w:r>
          </w:p>
        </w:tc>
      </w:tr>
      <w:tr w:rsidR="00DF67A9" w:rsidRPr="00643663" w14:paraId="6183A2AD" w14:textId="04584804" w:rsidTr="00DF67A9">
        <w:tc>
          <w:tcPr>
            <w:tcW w:w="4941" w:type="dxa"/>
          </w:tcPr>
          <w:p w14:paraId="323F6E86" w14:textId="77777777" w:rsidR="00DF67A9" w:rsidRDefault="00DF67A9" w:rsidP="008D06B6">
            <w:r w:rsidRPr="00643663">
              <w:t>Chana masala</w:t>
            </w:r>
            <w:r w:rsidRPr="00643663">
              <w:tab/>
            </w:r>
            <w:r w:rsidR="00A518E4">
              <w:t>***</w:t>
            </w:r>
          </w:p>
          <w:p w14:paraId="30E21159" w14:textId="77777777" w:rsidR="00B8545F" w:rsidRDefault="00B8545F" w:rsidP="008D06B6"/>
          <w:p w14:paraId="230A69A5" w14:textId="61BE111E" w:rsidR="00B8545F" w:rsidRPr="00643663" w:rsidRDefault="00B8545F" w:rsidP="008D06B6">
            <w:r w:rsidRPr="00B8545F">
              <w:t xml:space="preserve">curry made by cooking chickpeas in a </w:t>
            </w:r>
            <w:proofErr w:type="spellStart"/>
            <w:r>
              <w:t>perectly</w:t>
            </w:r>
            <w:proofErr w:type="spellEnd"/>
            <w:r>
              <w:t xml:space="preserve"> </w:t>
            </w:r>
            <w:r w:rsidRPr="00B8545F">
              <w:t>spic</w:t>
            </w:r>
            <w:r>
              <w:t>ed</w:t>
            </w:r>
            <w:r w:rsidRPr="00B8545F">
              <w:t xml:space="preserve"> onion tomato masala gravy</w:t>
            </w:r>
          </w:p>
        </w:tc>
        <w:tc>
          <w:tcPr>
            <w:tcW w:w="4409" w:type="dxa"/>
          </w:tcPr>
          <w:p w14:paraId="49CF6C63" w14:textId="6BD04F4F" w:rsidR="00DF67A9" w:rsidRPr="00643663" w:rsidRDefault="00E34FBE" w:rsidP="008D06B6">
            <w:r w:rsidRPr="00643663">
              <w:t>9.99</w:t>
            </w:r>
          </w:p>
        </w:tc>
      </w:tr>
      <w:tr w:rsidR="00DF67A9" w:rsidRPr="00643663" w14:paraId="57C04429" w14:textId="357DEEE0" w:rsidTr="00DF67A9">
        <w:tc>
          <w:tcPr>
            <w:tcW w:w="4941" w:type="dxa"/>
          </w:tcPr>
          <w:p w14:paraId="44F7E231" w14:textId="77777777" w:rsidR="00DF67A9" w:rsidRDefault="00DF67A9" w:rsidP="008D06B6">
            <w:r w:rsidRPr="00643663">
              <w:t xml:space="preserve">Butter soya chaap </w:t>
            </w:r>
          </w:p>
          <w:p w14:paraId="08FC5B4A" w14:textId="77777777" w:rsidR="00B8545F" w:rsidRDefault="00B8545F" w:rsidP="008D06B6"/>
          <w:p w14:paraId="7C362170" w14:textId="5B531ABB" w:rsidR="00B8545F" w:rsidRDefault="00B8545F" w:rsidP="008D06B6">
            <w:r>
              <w:t>Soya chunks pan fried</w:t>
            </w:r>
            <w:r>
              <w:t xml:space="preserve"> in </w:t>
            </w:r>
            <w:r w:rsidRPr="00E70D0F">
              <w:t xml:space="preserve">sweet creamy </w:t>
            </w:r>
            <w:r>
              <w:t xml:space="preserve">gravy </w:t>
            </w:r>
            <w:r w:rsidRPr="00E70D0F">
              <w:t xml:space="preserve">prepared with butter </w:t>
            </w:r>
            <w:proofErr w:type="spellStart"/>
            <w:r w:rsidRPr="00E70D0F">
              <w:t>makhan</w:t>
            </w:r>
            <w:proofErr w:type="spellEnd"/>
            <w:r w:rsidRPr="00E70D0F">
              <w:t xml:space="preserve">, tomatoes </w:t>
            </w:r>
            <w:r>
              <w:t xml:space="preserve">and </w:t>
            </w:r>
            <w:r w:rsidRPr="00E70D0F">
              <w:t xml:space="preserve"> cream</w:t>
            </w:r>
          </w:p>
          <w:p w14:paraId="1204A87B" w14:textId="74AD4F15" w:rsidR="00B8545F" w:rsidRPr="00643663" w:rsidRDefault="00B8545F" w:rsidP="008D06B6"/>
        </w:tc>
        <w:tc>
          <w:tcPr>
            <w:tcW w:w="4409" w:type="dxa"/>
          </w:tcPr>
          <w:p w14:paraId="3B41EA35" w14:textId="35F48C00" w:rsidR="00DF67A9" w:rsidRPr="00643663" w:rsidRDefault="00E34FBE" w:rsidP="008D06B6">
            <w:r w:rsidRPr="00643663">
              <w:t>1</w:t>
            </w:r>
            <w:r w:rsidR="000124C0">
              <w:t>1</w:t>
            </w:r>
            <w:r w:rsidRPr="00643663">
              <w:t>.99</w:t>
            </w:r>
          </w:p>
        </w:tc>
      </w:tr>
      <w:tr w:rsidR="00DF67A9" w:rsidRPr="00643663" w14:paraId="55DE7420" w14:textId="6AC2BD22" w:rsidTr="00DF67A9">
        <w:tc>
          <w:tcPr>
            <w:tcW w:w="4941" w:type="dxa"/>
          </w:tcPr>
          <w:p w14:paraId="208A3F22" w14:textId="77777777" w:rsidR="00DF67A9" w:rsidRDefault="00DF67A9" w:rsidP="008D06B6">
            <w:proofErr w:type="spellStart"/>
            <w:r w:rsidRPr="00643663">
              <w:t>Kadhai</w:t>
            </w:r>
            <w:proofErr w:type="spellEnd"/>
            <w:r w:rsidRPr="00643663">
              <w:t xml:space="preserve"> soya chaap</w:t>
            </w:r>
            <w:r w:rsidRPr="00643663">
              <w:tab/>
            </w:r>
          </w:p>
          <w:p w14:paraId="352F7188" w14:textId="77777777" w:rsidR="00B8545F" w:rsidRDefault="00B8545F" w:rsidP="008D06B6"/>
          <w:p w14:paraId="0603ABB2" w14:textId="15B18E41" w:rsidR="00B8545F" w:rsidRPr="00643663" w:rsidRDefault="00B8545F" w:rsidP="008D06B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semi dry curry made with pan fried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soya chunks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onions, tomatoes, capsicum (green bell peppers) and freshly powdered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kadai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masala.</w:t>
            </w:r>
          </w:p>
        </w:tc>
        <w:tc>
          <w:tcPr>
            <w:tcW w:w="4409" w:type="dxa"/>
          </w:tcPr>
          <w:p w14:paraId="4BDE9EF0" w14:textId="32D93160" w:rsidR="00DF67A9" w:rsidRPr="00643663" w:rsidRDefault="00E34FBE" w:rsidP="008D06B6">
            <w:r w:rsidRPr="00643663">
              <w:t>1</w:t>
            </w:r>
            <w:r w:rsidR="000124C0">
              <w:t>1</w:t>
            </w:r>
            <w:r w:rsidRPr="00643663">
              <w:t>.99</w:t>
            </w:r>
          </w:p>
        </w:tc>
      </w:tr>
      <w:tr w:rsidR="00DF67A9" w:rsidRPr="00643663" w14:paraId="4845EBD9" w14:textId="150F35B3" w:rsidTr="00DF67A9">
        <w:tc>
          <w:tcPr>
            <w:tcW w:w="4941" w:type="dxa"/>
          </w:tcPr>
          <w:p w14:paraId="02813E69" w14:textId="77777777" w:rsidR="00DF67A9" w:rsidRDefault="00DF67A9" w:rsidP="008D06B6">
            <w:r w:rsidRPr="00643663">
              <w:t>Mix veg</w:t>
            </w:r>
            <w:r w:rsidRPr="00643663">
              <w:tab/>
            </w:r>
            <w:r w:rsidR="00A518E4">
              <w:t>***</w:t>
            </w:r>
          </w:p>
          <w:p w14:paraId="50C798D0" w14:textId="77777777" w:rsidR="00B8545F" w:rsidRDefault="00B8545F" w:rsidP="008D06B6"/>
          <w:p w14:paraId="6CB3C97F" w14:textId="20768E75" w:rsidR="00B8545F" w:rsidRPr="00643663" w:rsidRDefault="00B8545F" w:rsidP="008D06B6">
            <w:r w:rsidRPr="00B8545F">
              <w:t xml:space="preserve">a mixture of vegetables </w:t>
            </w:r>
            <w:r>
              <w:t xml:space="preserve">wok tossed </w:t>
            </w:r>
            <w:r w:rsidRPr="00B8545F">
              <w:t>together in a traditional Indian onion-tomato gravy</w:t>
            </w:r>
          </w:p>
        </w:tc>
        <w:tc>
          <w:tcPr>
            <w:tcW w:w="4409" w:type="dxa"/>
          </w:tcPr>
          <w:p w14:paraId="038BC928" w14:textId="5098DD76" w:rsidR="00DF67A9" w:rsidRPr="00643663" w:rsidRDefault="00E34FBE" w:rsidP="008D06B6">
            <w:r w:rsidRPr="00643663">
              <w:t>1</w:t>
            </w:r>
            <w:r w:rsidR="000124C0">
              <w:t>2</w:t>
            </w:r>
            <w:r w:rsidRPr="00643663">
              <w:t>.99</w:t>
            </w:r>
          </w:p>
        </w:tc>
      </w:tr>
      <w:tr w:rsidR="00DF67A9" w:rsidRPr="00643663" w14:paraId="66A45C0E" w14:textId="24B0AEB1" w:rsidTr="00DF67A9">
        <w:tc>
          <w:tcPr>
            <w:tcW w:w="4941" w:type="dxa"/>
          </w:tcPr>
          <w:p w14:paraId="687974BE" w14:textId="77777777" w:rsidR="00DF67A9" w:rsidRDefault="00DF67A9" w:rsidP="008D06B6">
            <w:r w:rsidRPr="00643663">
              <w:t>veg korma</w:t>
            </w:r>
            <w:r w:rsidRPr="00643663">
              <w:tab/>
            </w:r>
          </w:p>
          <w:p w14:paraId="59D58886" w14:textId="77777777" w:rsidR="00B8545F" w:rsidRDefault="00B8545F" w:rsidP="008D06B6"/>
          <w:p w14:paraId="3D75AE16" w14:textId="7FFFD1D6" w:rsidR="00B8545F" w:rsidRPr="00643663" w:rsidRDefault="00B8545F" w:rsidP="008D06B6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mixed vegetables, spices, coconut, poppy seeds or cashews &amp; herbs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sautéed together into a epitome of flavor</w:t>
            </w:r>
          </w:p>
        </w:tc>
        <w:tc>
          <w:tcPr>
            <w:tcW w:w="4409" w:type="dxa"/>
          </w:tcPr>
          <w:p w14:paraId="292A87C1" w14:textId="1421F7FB" w:rsidR="00DF67A9" w:rsidRPr="00643663" w:rsidRDefault="00E34FBE" w:rsidP="008D06B6">
            <w:r w:rsidRPr="00643663">
              <w:t>1</w:t>
            </w:r>
            <w:r w:rsidR="000124C0">
              <w:t>1</w:t>
            </w:r>
            <w:r w:rsidRPr="00643663">
              <w:t>.99</w:t>
            </w:r>
          </w:p>
        </w:tc>
      </w:tr>
    </w:tbl>
    <w:p w14:paraId="4B97E7DE" w14:textId="77777777" w:rsidR="00643663" w:rsidRPr="00643663" w:rsidRDefault="00643663" w:rsidP="00643663">
      <w:pPr>
        <w:rPr>
          <w:b/>
          <w:bCs/>
        </w:rPr>
      </w:pPr>
      <w:r w:rsidRPr="00643663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1"/>
        <w:gridCol w:w="4409"/>
      </w:tblGrid>
      <w:tr w:rsidR="00DF67A9" w:rsidRPr="00643663" w14:paraId="1F6A1054" w14:textId="6B4E2B3B" w:rsidTr="00DF67A9">
        <w:tc>
          <w:tcPr>
            <w:tcW w:w="4941" w:type="dxa"/>
          </w:tcPr>
          <w:p w14:paraId="6FEE2E10" w14:textId="77777777" w:rsidR="00DF67A9" w:rsidRPr="00643663" w:rsidRDefault="00DF67A9" w:rsidP="00DF67A9">
            <w:pPr>
              <w:jc w:val="center"/>
              <w:rPr>
                <w:b/>
                <w:bCs/>
              </w:rPr>
            </w:pPr>
            <w:r w:rsidRPr="00643663">
              <w:rPr>
                <w:b/>
                <w:bCs/>
              </w:rPr>
              <w:t>Rice and Bread Corner</w:t>
            </w:r>
          </w:p>
        </w:tc>
        <w:tc>
          <w:tcPr>
            <w:tcW w:w="4409" w:type="dxa"/>
          </w:tcPr>
          <w:p w14:paraId="30DD5F1C" w14:textId="77777777" w:rsidR="00DF67A9" w:rsidRPr="00643663" w:rsidRDefault="00DF67A9" w:rsidP="00947E77">
            <w:pPr>
              <w:rPr>
                <w:b/>
                <w:bCs/>
              </w:rPr>
            </w:pPr>
          </w:p>
        </w:tc>
      </w:tr>
      <w:tr w:rsidR="00DF67A9" w:rsidRPr="00643663" w14:paraId="1EE9D8F2" w14:textId="37968592" w:rsidTr="00DF67A9">
        <w:tc>
          <w:tcPr>
            <w:tcW w:w="4941" w:type="dxa"/>
          </w:tcPr>
          <w:p w14:paraId="1EBDAACB" w14:textId="77777777" w:rsidR="00DF67A9" w:rsidRDefault="00DF67A9" w:rsidP="00947E77">
            <w:r w:rsidRPr="00643663">
              <w:t xml:space="preserve">Veg biryani </w:t>
            </w:r>
          </w:p>
          <w:p w14:paraId="6318F319" w14:textId="77777777" w:rsidR="00B8545F" w:rsidRDefault="00B8545F" w:rsidP="00947E77"/>
          <w:p w14:paraId="43012B60" w14:textId="4DA5D0BB" w:rsidR="00B8545F" w:rsidRPr="00643663" w:rsidRDefault="00B8545F" w:rsidP="00947E77">
            <w:r w:rsidRPr="00B8545F">
              <w:t>aromatic rice dish made by cooking basmati rice</w:t>
            </w:r>
            <w:r w:rsidR="003F2D4B">
              <w:t xml:space="preserve"> on low heat for hours</w:t>
            </w:r>
            <w:r w:rsidRPr="00B8545F">
              <w:t xml:space="preserve"> with mix veggies, herbs &amp; biryani spices</w:t>
            </w:r>
          </w:p>
        </w:tc>
        <w:tc>
          <w:tcPr>
            <w:tcW w:w="4409" w:type="dxa"/>
          </w:tcPr>
          <w:p w14:paraId="248F080F" w14:textId="3C625471" w:rsidR="00DF67A9" w:rsidRPr="00643663" w:rsidRDefault="00E34FBE" w:rsidP="00947E77">
            <w:r w:rsidRPr="00643663">
              <w:t>8</w:t>
            </w:r>
            <w:r w:rsidR="00095577">
              <w:t>.</w:t>
            </w:r>
            <w:r w:rsidRPr="00643663">
              <w:t>99</w:t>
            </w:r>
            <w:r w:rsidRPr="00643663">
              <w:tab/>
            </w:r>
          </w:p>
        </w:tc>
      </w:tr>
      <w:tr w:rsidR="00DF67A9" w:rsidRPr="00643663" w14:paraId="5303DC9A" w14:textId="1E34EF02" w:rsidTr="00DF67A9">
        <w:tc>
          <w:tcPr>
            <w:tcW w:w="4941" w:type="dxa"/>
          </w:tcPr>
          <w:p w14:paraId="1C060ECB" w14:textId="77777777" w:rsidR="00DF67A9" w:rsidRDefault="00DF67A9" w:rsidP="00947E77">
            <w:r w:rsidRPr="00643663">
              <w:t>Peas rice</w:t>
            </w:r>
            <w:r w:rsidRPr="00643663">
              <w:tab/>
            </w:r>
            <w:r w:rsidR="00D50EE4">
              <w:t>***</w:t>
            </w:r>
          </w:p>
          <w:p w14:paraId="4E397D4E" w14:textId="77777777" w:rsidR="003F2D4B" w:rsidRDefault="003F2D4B" w:rsidP="00947E77"/>
          <w:p w14:paraId="0C3471F1" w14:textId="268FEACA" w:rsidR="003F2D4B" w:rsidRPr="00643663" w:rsidRDefault="003F2D4B" w:rsidP="00947E7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rice dish made by cooking basmati rice with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peas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herbs &amp;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light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spices</w:t>
            </w:r>
          </w:p>
        </w:tc>
        <w:tc>
          <w:tcPr>
            <w:tcW w:w="4409" w:type="dxa"/>
          </w:tcPr>
          <w:p w14:paraId="6FC1E51C" w14:textId="234E4087" w:rsidR="00DF67A9" w:rsidRPr="00643663" w:rsidRDefault="00E34FBE" w:rsidP="00947E77">
            <w:r w:rsidRPr="00643663">
              <w:t>3</w:t>
            </w:r>
            <w:r w:rsidR="00095577">
              <w:t>.</w:t>
            </w:r>
            <w:r w:rsidRPr="00643663">
              <w:t>99</w:t>
            </w:r>
          </w:p>
        </w:tc>
      </w:tr>
      <w:tr w:rsidR="00DF67A9" w:rsidRPr="00643663" w14:paraId="79C82F72" w14:textId="7C7F44A6" w:rsidTr="00DF67A9">
        <w:tc>
          <w:tcPr>
            <w:tcW w:w="4941" w:type="dxa"/>
          </w:tcPr>
          <w:p w14:paraId="40C764E3" w14:textId="77777777" w:rsidR="00DF67A9" w:rsidRDefault="00DF67A9" w:rsidP="00947E77">
            <w:r w:rsidRPr="00643663">
              <w:t>Mushroom rice</w:t>
            </w:r>
            <w:r w:rsidRPr="00643663">
              <w:tab/>
            </w:r>
            <w:r w:rsidR="00D50EE4">
              <w:t>***</w:t>
            </w:r>
          </w:p>
          <w:p w14:paraId="1AB46BB2" w14:textId="77777777" w:rsidR="003F2D4B" w:rsidRDefault="003F2D4B" w:rsidP="00947E77"/>
          <w:p w14:paraId="5632E6AC" w14:textId="60826FE5" w:rsidR="003F2D4B" w:rsidRPr="00643663" w:rsidRDefault="003F2D4B" w:rsidP="00947E7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rice dish made by cooking basmati rice with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pan fried mushrooms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 herbs &amp; light spices</w:t>
            </w:r>
          </w:p>
        </w:tc>
        <w:tc>
          <w:tcPr>
            <w:tcW w:w="4409" w:type="dxa"/>
          </w:tcPr>
          <w:p w14:paraId="3979A0A5" w14:textId="0C0E4DD8" w:rsidR="00DF67A9" w:rsidRPr="00643663" w:rsidRDefault="00E34FBE" w:rsidP="00947E77">
            <w:r w:rsidRPr="00643663">
              <w:t>5</w:t>
            </w:r>
            <w:r w:rsidR="00095577">
              <w:t>.</w:t>
            </w:r>
            <w:r w:rsidRPr="00643663">
              <w:t>99</w:t>
            </w:r>
          </w:p>
        </w:tc>
      </w:tr>
      <w:tr w:rsidR="00DF67A9" w:rsidRPr="00643663" w14:paraId="6341677A" w14:textId="0A14BC07" w:rsidTr="00DF67A9">
        <w:tc>
          <w:tcPr>
            <w:tcW w:w="4941" w:type="dxa"/>
          </w:tcPr>
          <w:p w14:paraId="0FD115E3" w14:textId="1A293960" w:rsidR="00DF67A9" w:rsidRPr="00643663" w:rsidRDefault="00DF67A9" w:rsidP="00947E77">
            <w:r w:rsidRPr="00643663">
              <w:t>Basmati rice</w:t>
            </w:r>
            <w:r w:rsidRPr="00643663">
              <w:tab/>
            </w:r>
            <w:r w:rsidR="00D50EE4">
              <w:t>***</w:t>
            </w:r>
          </w:p>
        </w:tc>
        <w:tc>
          <w:tcPr>
            <w:tcW w:w="4409" w:type="dxa"/>
          </w:tcPr>
          <w:p w14:paraId="587E031A" w14:textId="1BCCFFEF" w:rsidR="00DF67A9" w:rsidRPr="00643663" w:rsidRDefault="00095577" w:rsidP="00947E77">
            <w:r w:rsidRPr="00643663">
              <w:t>3</w:t>
            </w:r>
            <w:r>
              <w:t>.</w:t>
            </w:r>
            <w:r w:rsidRPr="00643663">
              <w:t>99</w:t>
            </w:r>
          </w:p>
        </w:tc>
      </w:tr>
      <w:tr w:rsidR="00DF67A9" w:rsidRPr="00643663" w14:paraId="24F88DE3" w14:textId="7549DCE0" w:rsidTr="00DF67A9">
        <w:tc>
          <w:tcPr>
            <w:tcW w:w="4941" w:type="dxa"/>
          </w:tcPr>
          <w:p w14:paraId="4E424BFE" w14:textId="2C5F50C0" w:rsidR="00DF67A9" w:rsidRDefault="00A518E4" w:rsidP="00947E77">
            <w:r>
              <w:t>roti</w:t>
            </w:r>
            <w:r w:rsidR="00DF67A9" w:rsidRPr="00643663">
              <w:tab/>
            </w:r>
            <w:r w:rsidR="00D50EE4">
              <w:t xml:space="preserve"> ***</w:t>
            </w:r>
          </w:p>
          <w:p w14:paraId="5FA9A53F" w14:textId="77777777" w:rsidR="003F2D4B" w:rsidRDefault="003F2D4B" w:rsidP="00947E77"/>
          <w:p w14:paraId="5F2B8E22" w14:textId="5CE1939B" w:rsidR="003F2D4B" w:rsidRPr="00643663" w:rsidRDefault="003F2D4B" w:rsidP="00947E7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flatbread made with wholemeal wheat flour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baked in clay oven</w:t>
            </w:r>
          </w:p>
        </w:tc>
        <w:tc>
          <w:tcPr>
            <w:tcW w:w="4409" w:type="dxa"/>
          </w:tcPr>
          <w:p w14:paraId="2DAB74D0" w14:textId="596AE32F" w:rsidR="00DF67A9" w:rsidRPr="00643663" w:rsidRDefault="00095577" w:rsidP="00947E77">
            <w:r>
              <w:lastRenderedPageBreak/>
              <w:t xml:space="preserve">2.49      </w:t>
            </w:r>
          </w:p>
        </w:tc>
      </w:tr>
      <w:tr w:rsidR="00DF67A9" w:rsidRPr="00643663" w14:paraId="27FA180A" w14:textId="25AD17B8" w:rsidTr="00DF67A9">
        <w:tc>
          <w:tcPr>
            <w:tcW w:w="4941" w:type="dxa"/>
          </w:tcPr>
          <w:p w14:paraId="3B65D086" w14:textId="77777777" w:rsidR="00DF67A9" w:rsidRDefault="00DF67A9" w:rsidP="00947E77">
            <w:r w:rsidRPr="00643663">
              <w:t xml:space="preserve">Naan </w:t>
            </w:r>
            <w:r w:rsidRPr="00643663">
              <w:tab/>
            </w:r>
          </w:p>
          <w:p w14:paraId="3FCD001E" w14:textId="77777777" w:rsidR="003F2D4B" w:rsidRDefault="003F2D4B" w:rsidP="00947E77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  <w:p w14:paraId="6E6807A4" w14:textId="7853BED6" w:rsidR="003F2D4B" w:rsidRPr="00643663" w:rsidRDefault="003F2D4B" w:rsidP="00947E77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soft and pillowy flatbread traditionally made in a tandoor, or cylindrical clay oven. The dough gets slapped against the walls of the tandoor, where it adheres and bakes quickly over a burning fire</w:t>
            </w:r>
          </w:p>
        </w:tc>
        <w:tc>
          <w:tcPr>
            <w:tcW w:w="4409" w:type="dxa"/>
          </w:tcPr>
          <w:p w14:paraId="7C73C49B" w14:textId="2FD2931C" w:rsidR="00DF67A9" w:rsidRPr="00643663" w:rsidRDefault="00095577" w:rsidP="00947E77">
            <w:r w:rsidRPr="00643663">
              <w:t>2.99</w:t>
            </w:r>
          </w:p>
        </w:tc>
      </w:tr>
    </w:tbl>
    <w:p w14:paraId="10BFBD7B" w14:textId="26D4DFC4" w:rsidR="00643663" w:rsidRDefault="00643663" w:rsidP="00643663"/>
    <w:p w14:paraId="4F993200" w14:textId="432014FF" w:rsidR="00643663" w:rsidRDefault="00643663" w:rsidP="006436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9"/>
        <w:gridCol w:w="4411"/>
      </w:tblGrid>
      <w:tr w:rsidR="00DF67A9" w:rsidRPr="00643663" w14:paraId="1B8BA8AD" w14:textId="3035D64D" w:rsidTr="00DF67A9">
        <w:tc>
          <w:tcPr>
            <w:tcW w:w="4939" w:type="dxa"/>
          </w:tcPr>
          <w:p w14:paraId="552585D2" w14:textId="77777777" w:rsidR="00DF67A9" w:rsidRPr="00643663" w:rsidRDefault="00DF67A9" w:rsidP="00DF67A9">
            <w:pPr>
              <w:jc w:val="center"/>
              <w:rPr>
                <w:b/>
                <w:bCs/>
              </w:rPr>
            </w:pPr>
            <w:r w:rsidRPr="00643663">
              <w:rPr>
                <w:b/>
                <w:bCs/>
              </w:rPr>
              <w:t>Dessert</w:t>
            </w:r>
          </w:p>
        </w:tc>
        <w:tc>
          <w:tcPr>
            <w:tcW w:w="4411" w:type="dxa"/>
          </w:tcPr>
          <w:p w14:paraId="1C6B1441" w14:textId="77777777" w:rsidR="00DF67A9" w:rsidRPr="00643663" w:rsidRDefault="00DF67A9" w:rsidP="006611AA">
            <w:pPr>
              <w:rPr>
                <w:b/>
                <w:bCs/>
              </w:rPr>
            </w:pPr>
          </w:p>
        </w:tc>
      </w:tr>
      <w:tr w:rsidR="00DF67A9" w:rsidRPr="00643663" w14:paraId="48E09AB1" w14:textId="52F4B1A4" w:rsidTr="00DF67A9">
        <w:tc>
          <w:tcPr>
            <w:tcW w:w="4939" w:type="dxa"/>
          </w:tcPr>
          <w:p w14:paraId="773EE1A9" w14:textId="77777777" w:rsidR="00DF67A9" w:rsidRDefault="00DF67A9" w:rsidP="006611AA">
            <w:proofErr w:type="spellStart"/>
            <w:r w:rsidRPr="00643663">
              <w:t>Sooji</w:t>
            </w:r>
            <w:proofErr w:type="spellEnd"/>
            <w:r w:rsidRPr="00643663">
              <w:t xml:space="preserve"> halwa</w:t>
            </w:r>
            <w:r w:rsidRPr="00643663">
              <w:tab/>
            </w:r>
            <w:r w:rsidR="00654993">
              <w:t>***</w:t>
            </w:r>
          </w:p>
          <w:p w14:paraId="14000DC8" w14:textId="77777777" w:rsidR="003F2D4B" w:rsidRDefault="003F2D4B" w:rsidP="006611AA"/>
          <w:p w14:paraId="57D2B117" w14:textId="1BD896FD" w:rsidR="003F2D4B" w:rsidRPr="00643663" w:rsidRDefault="003F2D4B" w:rsidP="006611AA">
            <w:r w:rsidRPr="003F2D4B">
              <w:t>A</w:t>
            </w:r>
            <w:r w:rsidRPr="003F2D4B">
              <w:t>lmonds</w:t>
            </w:r>
            <w:r>
              <w:t>, raisins</w:t>
            </w:r>
            <w:r w:rsidRPr="003F2D4B">
              <w:t xml:space="preserve"> and cashew rich soft and savory treat for taste buds </w:t>
            </w:r>
            <w:r>
              <w:t>that</w:t>
            </w:r>
            <w:r w:rsidRPr="003F2D4B">
              <w:t xml:space="preserve"> give tough </w:t>
            </w:r>
            <w:r>
              <w:t>competition to the best of best dishes on the table</w:t>
            </w:r>
          </w:p>
        </w:tc>
        <w:tc>
          <w:tcPr>
            <w:tcW w:w="4411" w:type="dxa"/>
          </w:tcPr>
          <w:p w14:paraId="104FCAFB" w14:textId="568D632C" w:rsidR="00DF67A9" w:rsidRPr="00643663" w:rsidRDefault="00095577" w:rsidP="006611AA">
            <w:r w:rsidRPr="00643663">
              <w:t>4.99</w:t>
            </w:r>
          </w:p>
        </w:tc>
      </w:tr>
      <w:tr w:rsidR="00DF67A9" w:rsidRPr="00643663" w14:paraId="431504F2" w14:textId="602AAFF6" w:rsidTr="00DF67A9">
        <w:tc>
          <w:tcPr>
            <w:tcW w:w="4939" w:type="dxa"/>
          </w:tcPr>
          <w:p w14:paraId="31FF43F1" w14:textId="77777777" w:rsidR="00DF67A9" w:rsidRDefault="00DF67A9" w:rsidP="006611AA">
            <w:r w:rsidRPr="00643663">
              <w:t>Gulab jamun</w:t>
            </w:r>
            <w:r w:rsidRPr="00643663">
              <w:tab/>
            </w:r>
          </w:p>
          <w:p w14:paraId="72BFEC04" w14:textId="77777777" w:rsidR="003F2D4B" w:rsidRDefault="003F2D4B" w:rsidP="006611AA"/>
          <w:p w14:paraId="6B9B623F" w14:textId="25FC5A22" w:rsidR="003F2D4B" w:rsidRPr="00643663" w:rsidRDefault="003F2D4B" w:rsidP="006611AA">
            <w:r w:rsidRPr="003F2D4B">
              <w:t xml:space="preserve">soft delicious berry sized balls made of milk solids, flour &amp; soaked in rose flavored sugar syrup &amp; </w:t>
            </w:r>
            <w:r>
              <w:t>cardamom powder</w:t>
            </w:r>
          </w:p>
        </w:tc>
        <w:tc>
          <w:tcPr>
            <w:tcW w:w="4411" w:type="dxa"/>
          </w:tcPr>
          <w:p w14:paraId="60AD53B8" w14:textId="092275B7" w:rsidR="00DF67A9" w:rsidRPr="00643663" w:rsidRDefault="00095577" w:rsidP="006611AA">
            <w:r w:rsidRPr="00643663">
              <w:t>4.99</w:t>
            </w:r>
          </w:p>
        </w:tc>
      </w:tr>
      <w:tr w:rsidR="00DF67A9" w:rsidRPr="00643663" w14:paraId="712831C4" w14:textId="7471B480" w:rsidTr="00DF67A9">
        <w:tc>
          <w:tcPr>
            <w:tcW w:w="4939" w:type="dxa"/>
          </w:tcPr>
          <w:p w14:paraId="5DC14F85" w14:textId="77777777" w:rsidR="00DF67A9" w:rsidRDefault="00DF67A9" w:rsidP="006611AA">
            <w:r w:rsidRPr="00643663">
              <w:t xml:space="preserve">Ras </w:t>
            </w:r>
            <w:proofErr w:type="spellStart"/>
            <w:r w:rsidRPr="00643663">
              <w:t>malai</w:t>
            </w:r>
            <w:proofErr w:type="spellEnd"/>
            <w:r w:rsidRPr="00643663">
              <w:tab/>
            </w:r>
          </w:p>
          <w:p w14:paraId="1BFE7A17" w14:textId="77777777" w:rsidR="003F2D4B" w:rsidRDefault="003F2D4B" w:rsidP="006611AA"/>
          <w:p w14:paraId="186B8DB6" w14:textId="4027154F" w:rsidR="003F2D4B" w:rsidRPr="00643663" w:rsidRDefault="003F2D4B" w:rsidP="006611AA">
            <w:r w:rsidRPr="003F2D4B">
              <w:t>cottage cheese balls soaked in thickened, sweetened and flavored milk.</w:t>
            </w:r>
          </w:p>
        </w:tc>
        <w:tc>
          <w:tcPr>
            <w:tcW w:w="4411" w:type="dxa"/>
          </w:tcPr>
          <w:p w14:paraId="4926799A" w14:textId="0A0AA215" w:rsidR="00DF67A9" w:rsidRPr="00643663" w:rsidRDefault="00095577" w:rsidP="006611AA">
            <w:r w:rsidRPr="00643663">
              <w:t>4.99</w:t>
            </w:r>
          </w:p>
        </w:tc>
      </w:tr>
    </w:tbl>
    <w:p w14:paraId="34CFC8E9" w14:textId="6A22B6BD" w:rsidR="002F0285" w:rsidRDefault="002F0285" w:rsidP="006436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423"/>
      </w:tblGrid>
      <w:tr w:rsidR="00DF67A9" w:rsidRPr="00643663" w14:paraId="07900EC3" w14:textId="165467FE" w:rsidTr="00DF67A9">
        <w:tc>
          <w:tcPr>
            <w:tcW w:w="4927" w:type="dxa"/>
          </w:tcPr>
          <w:p w14:paraId="06F1DBF6" w14:textId="2F241C19" w:rsidR="00DF67A9" w:rsidRPr="00643663" w:rsidRDefault="00DF67A9" w:rsidP="00DF67A9">
            <w:pPr>
              <w:jc w:val="center"/>
              <w:rPr>
                <w:b/>
                <w:bCs/>
              </w:rPr>
            </w:pPr>
            <w:r w:rsidRPr="00643663">
              <w:rPr>
                <w:b/>
                <w:bCs/>
              </w:rPr>
              <w:t>Beverages</w:t>
            </w:r>
          </w:p>
        </w:tc>
        <w:tc>
          <w:tcPr>
            <w:tcW w:w="4423" w:type="dxa"/>
          </w:tcPr>
          <w:p w14:paraId="3F262815" w14:textId="77777777" w:rsidR="00DF67A9" w:rsidRPr="00643663" w:rsidRDefault="00DF67A9" w:rsidP="008032DD">
            <w:pPr>
              <w:rPr>
                <w:b/>
                <w:bCs/>
              </w:rPr>
            </w:pPr>
          </w:p>
        </w:tc>
      </w:tr>
      <w:tr w:rsidR="00DF67A9" w:rsidRPr="00643663" w14:paraId="70F1B665" w14:textId="35DC78EF" w:rsidTr="00DF67A9">
        <w:tc>
          <w:tcPr>
            <w:tcW w:w="4927" w:type="dxa"/>
          </w:tcPr>
          <w:p w14:paraId="3C9310A1" w14:textId="77777777" w:rsidR="00DF67A9" w:rsidRPr="00643663" w:rsidRDefault="00DF67A9" w:rsidP="008032DD">
            <w:proofErr w:type="spellStart"/>
            <w:r w:rsidRPr="00643663">
              <w:t>Spécial</w:t>
            </w:r>
            <w:proofErr w:type="spellEnd"/>
            <w:r w:rsidRPr="00643663">
              <w:t xml:space="preserve"> Mojito</w:t>
            </w:r>
            <w:r w:rsidRPr="00643663">
              <w:tab/>
              <w:t>.</w:t>
            </w:r>
          </w:p>
        </w:tc>
        <w:tc>
          <w:tcPr>
            <w:tcW w:w="4423" w:type="dxa"/>
          </w:tcPr>
          <w:p w14:paraId="6618315A" w14:textId="0E50E841" w:rsidR="00DF67A9" w:rsidRPr="00643663" w:rsidRDefault="00095577" w:rsidP="008032DD">
            <w:r>
              <w:t>4.99</w:t>
            </w:r>
          </w:p>
        </w:tc>
      </w:tr>
      <w:tr w:rsidR="00DF67A9" w:rsidRPr="00643663" w14:paraId="098E65EA" w14:textId="492A434E" w:rsidTr="00DF67A9">
        <w:tc>
          <w:tcPr>
            <w:tcW w:w="4927" w:type="dxa"/>
          </w:tcPr>
          <w:p w14:paraId="03EF2C98" w14:textId="77777777" w:rsidR="00DF67A9" w:rsidRPr="00643663" w:rsidRDefault="00DF67A9" w:rsidP="008032DD">
            <w:r w:rsidRPr="00643663">
              <w:t>All Fruit Healthy Smoothie</w:t>
            </w:r>
          </w:p>
        </w:tc>
        <w:tc>
          <w:tcPr>
            <w:tcW w:w="4423" w:type="dxa"/>
          </w:tcPr>
          <w:p w14:paraId="7564D99B" w14:textId="7FDB2419" w:rsidR="00DF67A9" w:rsidRPr="00643663" w:rsidRDefault="004C09B9" w:rsidP="008032DD">
            <w:r>
              <w:t>7.99</w:t>
            </w:r>
          </w:p>
        </w:tc>
      </w:tr>
      <w:tr w:rsidR="00DF67A9" w:rsidRPr="00643663" w14:paraId="0F828120" w14:textId="38FCFA15" w:rsidTr="00DF67A9">
        <w:tc>
          <w:tcPr>
            <w:tcW w:w="4927" w:type="dxa"/>
          </w:tcPr>
          <w:p w14:paraId="36E8794E" w14:textId="0250DA0E" w:rsidR="00DF67A9" w:rsidRPr="00643663" w:rsidRDefault="00DF67A9" w:rsidP="008032DD">
            <w:r w:rsidRPr="00643663">
              <w:t xml:space="preserve">Can pop </w:t>
            </w:r>
          </w:p>
        </w:tc>
        <w:tc>
          <w:tcPr>
            <w:tcW w:w="4423" w:type="dxa"/>
          </w:tcPr>
          <w:p w14:paraId="5C12CB53" w14:textId="44272D79" w:rsidR="00DF67A9" w:rsidRPr="00643663" w:rsidRDefault="00095577" w:rsidP="008032DD">
            <w:r>
              <w:t>1.99</w:t>
            </w:r>
          </w:p>
        </w:tc>
      </w:tr>
      <w:tr w:rsidR="00DF67A9" w:rsidRPr="00643663" w14:paraId="51E8615D" w14:textId="580F04DF" w:rsidTr="00DF67A9">
        <w:tc>
          <w:tcPr>
            <w:tcW w:w="4927" w:type="dxa"/>
          </w:tcPr>
          <w:p w14:paraId="1CA06FA9" w14:textId="72C9FDCF" w:rsidR="00DF67A9" w:rsidRPr="00643663" w:rsidRDefault="00DF67A9" w:rsidP="008032DD">
            <w:r w:rsidRPr="00643663">
              <w:t xml:space="preserve">Mango lassi </w:t>
            </w:r>
          </w:p>
        </w:tc>
        <w:tc>
          <w:tcPr>
            <w:tcW w:w="4423" w:type="dxa"/>
          </w:tcPr>
          <w:p w14:paraId="533AB10F" w14:textId="070EC062" w:rsidR="00DF67A9" w:rsidRPr="00643663" w:rsidRDefault="00095577" w:rsidP="008032DD">
            <w:r>
              <w:t>3.99</w:t>
            </w:r>
          </w:p>
        </w:tc>
      </w:tr>
      <w:tr w:rsidR="00654993" w:rsidRPr="00643663" w14:paraId="2AD279FC" w14:textId="77777777" w:rsidTr="00DF67A9">
        <w:tc>
          <w:tcPr>
            <w:tcW w:w="4927" w:type="dxa"/>
          </w:tcPr>
          <w:p w14:paraId="6BD74285" w14:textId="4A1AED48" w:rsidR="00654993" w:rsidRPr="00643663" w:rsidRDefault="00654993" w:rsidP="008032DD">
            <w:r>
              <w:t xml:space="preserve">Strawberry lassi </w:t>
            </w:r>
          </w:p>
        </w:tc>
        <w:tc>
          <w:tcPr>
            <w:tcW w:w="4423" w:type="dxa"/>
          </w:tcPr>
          <w:p w14:paraId="3C1FCB99" w14:textId="677C0138" w:rsidR="00654993" w:rsidRPr="00643663" w:rsidRDefault="00095577" w:rsidP="008032DD">
            <w:r>
              <w:t>3.99</w:t>
            </w:r>
          </w:p>
        </w:tc>
      </w:tr>
      <w:tr w:rsidR="00654993" w:rsidRPr="00643663" w14:paraId="74125484" w14:textId="77777777" w:rsidTr="00DF67A9">
        <w:tc>
          <w:tcPr>
            <w:tcW w:w="4927" w:type="dxa"/>
          </w:tcPr>
          <w:p w14:paraId="5CD63A0D" w14:textId="060DB01D" w:rsidR="00654993" w:rsidRPr="00643663" w:rsidRDefault="00D50EE4" w:rsidP="008032DD">
            <w:r>
              <w:t xml:space="preserve">Lassi with salt  </w:t>
            </w:r>
          </w:p>
        </w:tc>
        <w:tc>
          <w:tcPr>
            <w:tcW w:w="4423" w:type="dxa"/>
          </w:tcPr>
          <w:p w14:paraId="217DD99E" w14:textId="006C13E4" w:rsidR="00654993" w:rsidRPr="00643663" w:rsidRDefault="00095577" w:rsidP="008032DD">
            <w:r>
              <w:t>3.49</w:t>
            </w:r>
          </w:p>
        </w:tc>
      </w:tr>
      <w:tr w:rsidR="00654993" w:rsidRPr="00643663" w14:paraId="4CFBF435" w14:textId="77777777" w:rsidTr="00DF67A9">
        <w:tc>
          <w:tcPr>
            <w:tcW w:w="4927" w:type="dxa"/>
          </w:tcPr>
          <w:p w14:paraId="012E4BDB" w14:textId="5629EA8D" w:rsidR="00654993" w:rsidRPr="00643663" w:rsidRDefault="00D50EE4" w:rsidP="008032DD">
            <w:r>
              <w:t xml:space="preserve">Sweet lassi  </w:t>
            </w:r>
          </w:p>
        </w:tc>
        <w:tc>
          <w:tcPr>
            <w:tcW w:w="4423" w:type="dxa"/>
          </w:tcPr>
          <w:p w14:paraId="6820CA40" w14:textId="52F0FE19" w:rsidR="00654993" w:rsidRPr="00643663" w:rsidRDefault="00095577" w:rsidP="008032DD">
            <w:r>
              <w:t>3.49</w:t>
            </w:r>
          </w:p>
        </w:tc>
      </w:tr>
      <w:bookmarkEnd w:id="0"/>
    </w:tbl>
    <w:p w14:paraId="50C96B3E" w14:textId="77777777" w:rsidR="00643663" w:rsidRDefault="00643663" w:rsidP="00643663"/>
    <w:sectPr w:rsidR="0064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63"/>
    <w:rsid w:val="000124C0"/>
    <w:rsid w:val="00013496"/>
    <w:rsid w:val="00025BAA"/>
    <w:rsid w:val="00094178"/>
    <w:rsid w:val="00095577"/>
    <w:rsid w:val="000A32C3"/>
    <w:rsid w:val="001E713C"/>
    <w:rsid w:val="001F1CAC"/>
    <w:rsid w:val="00212F13"/>
    <w:rsid w:val="002141BA"/>
    <w:rsid w:val="002E6D54"/>
    <w:rsid w:val="002F0285"/>
    <w:rsid w:val="00326785"/>
    <w:rsid w:val="00330DCF"/>
    <w:rsid w:val="003602F8"/>
    <w:rsid w:val="00362C7F"/>
    <w:rsid w:val="00392B34"/>
    <w:rsid w:val="003D3F9D"/>
    <w:rsid w:val="003F2D4B"/>
    <w:rsid w:val="004C09B9"/>
    <w:rsid w:val="00547882"/>
    <w:rsid w:val="00643663"/>
    <w:rsid w:val="00654993"/>
    <w:rsid w:val="00685F39"/>
    <w:rsid w:val="006B1C05"/>
    <w:rsid w:val="006B37B2"/>
    <w:rsid w:val="006F38F1"/>
    <w:rsid w:val="00757F73"/>
    <w:rsid w:val="008100F2"/>
    <w:rsid w:val="009A0DD9"/>
    <w:rsid w:val="00A42588"/>
    <w:rsid w:val="00A518E4"/>
    <w:rsid w:val="00AA094B"/>
    <w:rsid w:val="00B8545F"/>
    <w:rsid w:val="00BF3813"/>
    <w:rsid w:val="00C001DB"/>
    <w:rsid w:val="00C0072B"/>
    <w:rsid w:val="00C153B3"/>
    <w:rsid w:val="00C95F19"/>
    <w:rsid w:val="00CC3DE2"/>
    <w:rsid w:val="00CF0319"/>
    <w:rsid w:val="00D50EE4"/>
    <w:rsid w:val="00DF12F8"/>
    <w:rsid w:val="00DF67A9"/>
    <w:rsid w:val="00E34FBE"/>
    <w:rsid w:val="00E54839"/>
    <w:rsid w:val="00E70D0F"/>
    <w:rsid w:val="00ED5968"/>
    <w:rsid w:val="00F11C91"/>
    <w:rsid w:val="00F4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F6A3"/>
  <w15:chartTrackingRefBased/>
  <w15:docId w15:val="{5C637904-8745-4C29-9100-FB4A888E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5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B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92B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5F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kohli</dc:creator>
  <cp:keywords/>
  <dc:description/>
  <cp:lastModifiedBy>karan kohli</cp:lastModifiedBy>
  <cp:revision>3</cp:revision>
  <dcterms:created xsi:type="dcterms:W3CDTF">2020-11-23T01:58:00Z</dcterms:created>
  <dcterms:modified xsi:type="dcterms:W3CDTF">2020-11-23T02:19:00Z</dcterms:modified>
</cp:coreProperties>
</file>